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080" w:type="dxa"/>
        <w:jc w:val="center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330"/>
        <w:gridCol w:w="1052"/>
        <w:gridCol w:w="1198"/>
        <w:gridCol w:w="1710"/>
        <w:gridCol w:w="1530"/>
        <w:gridCol w:w="1260"/>
      </w:tblGrid>
      <w:tr w:rsidR="00CD53C2" w:rsidRPr="00C11336" w14:paraId="69FC941C" w14:textId="77777777" w:rsidTr="0088223A">
        <w:trPr>
          <w:cantSplit/>
          <w:jc w:val="center"/>
        </w:trPr>
        <w:tc>
          <w:tcPr>
            <w:tcW w:w="10080" w:type="dxa"/>
            <w:gridSpan w:val="6"/>
          </w:tcPr>
          <w:p w14:paraId="7B32E15D" w14:textId="199146A4" w:rsidR="00CD53C2" w:rsidRPr="00C11336" w:rsidRDefault="00CB300C" w:rsidP="002D4D2F">
            <w:pPr>
              <w:pStyle w:val="CVMajor-FirstLine"/>
              <w:spacing w:before="0"/>
              <w:jc w:val="center"/>
              <w:rPr>
                <w:bCs/>
                <w:sz w:val="20"/>
                <w:u w:val="single"/>
                <w:lang w:val="en-GB"/>
              </w:rPr>
            </w:pPr>
            <w:r>
              <w:rPr>
                <w:bCs/>
                <w:szCs w:val="24"/>
                <w:u w:val="single"/>
                <w:lang w:val="en-GB"/>
              </w:rPr>
              <w:t>Mr.</w:t>
            </w:r>
            <w:r w:rsidR="002D4D2F">
              <w:rPr>
                <w:bCs/>
                <w:szCs w:val="24"/>
                <w:u w:val="single"/>
                <w:lang w:val="en-GB"/>
              </w:rPr>
              <w:t xml:space="preserve"> </w:t>
            </w:r>
            <w:r w:rsidR="00CD53C2" w:rsidRPr="00C11336">
              <w:rPr>
                <w:bCs/>
                <w:szCs w:val="24"/>
                <w:u w:val="single"/>
                <w:lang w:val="en-GB"/>
              </w:rPr>
              <w:t>Amjad Barakat</w:t>
            </w:r>
          </w:p>
        </w:tc>
      </w:tr>
      <w:tr w:rsidR="001C7D3F" w:rsidRPr="00C11336" w14:paraId="6717AB1D" w14:textId="77777777" w:rsidTr="0088223A">
        <w:trPr>
          <w:cantSplit/>
          <w:jc w:val="center"/>
        </w:trPr>
        <w:tc>
          <w:tcPr>
            <w:tcW w:w="3330" w:type="dxa"/>
          </w:tcPr>
          <w:p w14:paraId="19CAE299" w14:textId="1C8B0373" w:rsidR="001C7D3F" w:rsidRPr="00C11336" w:rsidRDefault="001C7D3F" w:rsidP="00FA6BD5">
            <w:pPr>
              <w:pStyle w:val="CVHeading3"/>
              <w:jc w:val="left"/>
              <w:rPr>
                <w:lang w:val="en-GB"/>
              </w:rPr>
            </w:pPr>
          </w:p>
        </w:tc>
        <w:tc>
          <w:tcPr>
            <w:tcW w:w="6750" w:type="dxa"/>
            <w:gridSpan w:val="5"/>
          </w:tcPr>
          <w:p w14:paraId="1763B4B1" w14:textId="7ABC965B" w:rsidR="001C7D3F" w:rsidRPr="00C11336" w:rsidRDefault="00EE48CE" w:rsidP="002D4D2F">
            <w:pPr>
              <w:pStyle w:val="CVNormal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Iraq </w:t>
            </w:r>
            <w:del w:id="0" w:author="Arman Navasardyan" w:date="2019-04-08T16:39:00Z">
              <w:r w:rsidDel="001F3FB0">
                <w:rPr>
                  <w:lang w:val="en-GB"/>
                </w:rPr>
                <w:delText>-</w:delText>
              </w:r>
            </w:del>
            <w:ins w:id="1" w:author="Arman Navasardyan" w:date="2019-04-08T16:39:00Z">
              <w:r w:rsidR="001F3FB0">
                <w:rPr>
                  <w:lang w:val="en-GB"/>
                </w:rPr>
                <w:t>–</w:t>
              </w:r>
            </w:ins>
            <w:r>
              <w:rPr>
                <w:lang w:val="en-GB"/>
              </w:rPr>
              <w:t xml:space="preserve"> </w:t>
            </w:r>
            <w:commentRangeStart w:id="2"/>
            <w:r w:rsidR="00EF25D8">
              <w:rPr>
                <w:lang w:val="en-GB"/>
              </w:rPr>
              <w:t>Erbil</w:t>
            </w:r>
            <w:commentRangeEnd w:id="2"/>
            <w:r w:rsidR="001F3FB0">
              <w:rPr>
                <w:rStyle w:val="CommentReference"/>
              </w:rPr>
              <w:commentReference w:id="2"/>
            </w:r>
            <w:ins w:id="3" w:author="Arman Navasardyan" w:date="2019-04-08T16:39:00Z">
              <w:r w:rsidR="001F3FB0">
                <w:rPr>
                  <w:lang w:val="en-GB"/>
                </w:rPr>
                <w:t xml:space="preserve"> </w:t>
              </w:r>
            </w:ins>
          </w:p>
        </w:tc>
      </w:tr>
      <w:tr w:rsidR="00D5276A" w:rsidRPr="00C11336" w14:paraId="41796F66" w14:textId="77777777" w:rsidTr="0088223A">
        <w:trPr>
          <w:cantSplit/>
          <w:jc w:val="center"/>
        </w:trPr>
        <w:tc>
          <w:tcPr>
            <w:tcW w:w="3330" w:type="dxa"/>
          </w:tcPr>
          <w:p w14:paraId="120C55F3" w14:textId="234FB39D" w:rsidR="00D5276A" w:rsidRPr="00C11336" w:rsidRDefault="00D5276A" w:rsidP="00FA6BD5">
            <w:pPr>
              <w:pStyle w:val="CVHeading3"/>
              <w:jc w:val="left"/>
              <w:rPr>
                <w:lang w:val="en-GB"/>
              </w:rPr>
            </w:pPr>
          </w:p>
        </w:tc>
        <w:tc>
          <w:tcPr>
            <w:tcW w:w="6750" w:type="dxa"/>
            <w:gridSpan w:val="5"/>
          </w:tcPr>
          <w:p w14:paraId="2B4CEEFF" w14:textId="298246B2" w:rsidR="00D5276A" w:rsidRPr="00C11336" w:rsidRDefault="00D5276A" w:rsidP="002D4D2F">
            <w:pPr>
              <w:pStyle w:val="CVNormal"/>
              <w:jc w:val="center"/>
              <w:rPr>
                <w:lang w:val="en-GB"/>
              </w:rPr>
            </w:pPr>
            <w:r>
              <w:rPr>
                <w:lang w:val="en-GB"/>
              </w:rPr>
              <w:t>+9647517610826</w:t>
            </w:r>
          </w:p>
        </w:tc>
      </w:tr>
      <w:tr w:rsidR="00D368A8" w:rsidRPr="00C11336" w14:paraId="2559AD88" w14:textId="77777777" w:rsidTr="0088223A">
        <w:trPr>
          <w:cantSplit/>
          <w:jc w:val="center"/>
        </w:trPr>
        <w:tc>
          <w:tcPr>
            <w:tcW w:w="3330" w:type="dxa"/>
          </w:tcPr>
          <w:p w14:paraId="6AB36FD2" w14:textId="2BDFBE75" w:rsidR="00D368A8" w:rsidRPr="00C11336" w:rsidRDefault="00D368A8" w:rsidP="002D4D2F">
            <w:pPr>
              <w:pStyle w:val="CVHeading3"/>
              <w:jc w:val="center"/>
              <w:rPr>
                <w:lang w:val="en-GB"/>
              </w:rPr>
            </w:pPr>
          </w:p>
        </w:tc>
        <w:tc>
          <w:tcPr>
            <w:tcW w:w="6750" w:type="dxa"/>
            <w:gridSpan w:val="5"/>
          </w:tcPr>
          <w:p w14:paraId="00D5CE58" w14:textId="423AA216" w:rsidR="00D368A8" w:rsidRPr="00C11336" w:rsidRDefault="00AB7AF8" w:rsidP="002D4D2F">
            <w:pPr>
              <w:pStyle w:val="CVNormal"/>
              <w:jc w:val="center"/>
              <w:rPr>
                <w:lang w:val="en-GB"/>
              </w:rPr>
            </w:pPr>
            <w:ins w:id="4" w:author="Arman Navasardyan" w:date="2019-04-08T16:39:00Z">
              <w:r>
                <w:rPr>
                  <w:lang w:val="en-GB"/>
                </w:rPr>
                <w:fldChar w:fldCharType="begin"/>
              </w:r>
              <w:r>
                <w:rPr>
                  <w:lang w:val="en-GB"/>
                </w:rPr>
                <w:instrText xml:space="preserve"> HYPERLINK "mailto:</w:instrText>
              </w:r>
            </w:ins>
            <w:r>
              <w:rPr>
                <w:lang w:val="en-GB"/>
              </w:rPr>
              <w:instrText>Amjadbarakat199@gmail.com</w:instrText>
            </w:r>
            <w:ins w:id="5" w:author="Arman Navasardyan" w:date="2019-04-08T16:39:00Z">
              <w:r>
                <w:rPr>
                  <w:lang w:val="en-GB"/>
                </w:rPr>
                <w:instrText xml:space="preserve">" </w:instrText>
              </w:r>
              <w:r>
                <w:rPr>
                  <w:lang w:val="en-GB"/>
                </w:rPr>
                <w:fldChar w:fldCharType="separate"/>
              </w:r>
            </w:ins>
            <w:r w:rsidRPr="00D33C7C">
              <w:rPr>
                <w:rStyle w:val="Hyperlink"/>
                <w:lang w:val="en-GB"/>
              </w:rPr>
              <w:t>Amjadbarakat199@gmail.com</w:t>
            </w:r>
            <w:ins w:id="6" w:author="Arman Navasardyan" w:date="2019-04-08T16:39:00Z">
              <w:r>
                <w:rPr>
                  <w:lang w:val="en-GB"/>
                </w:rPr>
                <w:fldChar w:fldCharType="end"/>
              </w:r>
              <w:r>
                <w:rPr>
                  <w:lang w:val="en-GB"/>
                </w:rPr>
                <w:t xml:space="preserve"> </w:t>
              </w:r>
            </w:ins>
          </w:p>
        </w:tc>
      </w:tr>
      <w:tr w:rsidR="00D368A8" w:rsidRPr="00C11336" w14:paraId="1FF720F4" w14:textId="77777777" w:rsidTr="0088223A">
        <w:trPr>
          <w:cantSplit/>
          <w:jc w:val="center"/>
        </w:trPr>
        <w:tc>
          <w:tcPr>
            <w:tcW w:w="3330" w:type="dxa"/>
          </w:tcPr>
          <w:p w14:paraId="50C5BD53" w14:textId="77777777" w:rsidR="00D368A8" w:rsidRPr="00C11336" w:rsidRDefault="00D368A8" w:rsidP="002D4D2F">
            <w:pPr>
              <w:pStyle w:val="CVHeading3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Nationality</w:t>
            </w:r>
          </w:p>
        </w:tc>
        <w:tc>
          <w:tcPr>
            <w:tcW w:w="6750" w:type="dxa"/>
            <w:gridSpan w:val="5"/>
          </w:tcPr>
          <w:p w14:paraId="4CFCF95C" w14:textId="77777777" w:rsidR="00D368A8" w:rsidRPr="00C11336" w:rsidRDefault="00D368A8" w:rsidP="002D4D2F">
            <w:pPr>
              <w:pStyle w:val="CVNormal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Syrian</w:t>
            </w:r>
          </w:p>
        </w:tc>
      </w:tr>
      <w:tr w:rsidR="004F53D1" w:rsidRPr="00C11336" w14:paraId="27A841E0" w14:textId="77777777" w:rsidTr="0088223A">
        <w:trPr>
          <w:cantSplit/>
          <w:trHeight w:val="567"/>
          <w:jc w:val="center"/>
        </w:trPr>
        <w:tc>
          <w:tcPr>
            <w:tcW w:w="10080" w:type="dxa"/>
            <w:gridSpan w:val="6"/>
          </w:tcPr>
          <w:p w14:paraId="0D23D596" w14:textId="77777777" w:rsidR="004F53D1" w:rsidRDefault="004F53D1" w:rsidP="002D4D2F">
            <w:pPr>
              <w:pStyle w:val="CVHeading1"/>
              <w:spacing w:before="0"/>
              <w:ind w:left="0"/>
              <w:jc w:val="center"/>
              <w:rPr>
                <w:lang w:val="en-GB"/>
              </w:rPr>
            </w:pPr>
          </w:p>
          <w:p w14:paraId="3078DC4D" w14:textId="72173724" w:rsidR="004F53D1" w:rsidRPr="002D4D2F" w:rsidRDefault="00CB300C" w:rsidP="002D4D2F">
            <w:pPr>
              <w:pStyle w:val="CVHeading1"/>
              <w:spacing w:before="0"/>
              <w:jc w:val="center"/>
              <w:rPr>
                <w:lang w:val="en-GB"/>
              </w:rPr>
            </w:pPr>
            <w:r w:rsidRPr="002D4D2F">
              <w:rPr>
                <w:lang w:val="en-GB"/>
              </w:rPr>
              <w:t>Professional Achievements</w:t>
            </w:r>
          </w:p>
        </w:tc>
      </w:tr>
      <w:tr w:rsidR="00D368A8" w:rsidRPr="00C11336" w14:paraId="4A008CBF" w14:textId="77777777" w:rsidTr="0088223A">
        <w:trPr>
          <w:cantSplit/>
          <w:trHeight w:val="450"/>
          <w:jc w:val="center"/>
        </w:trPr>
        <w:tc>
          <w:tcPr>
            <w:tcW w:w="3330" w:type="dxa"/>
          </w:tcPr>
          <w:p w14:paraId="3F1A65AA" w14:textId="77777777" w:rsidR="004F53D1" w:rsidRDefault="004F53D1" w:rsidP="002D4D2F">
            <w:pPr>
              <w:pStyle w:val="CVHeading3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 xml:space="preserve">Name </w:t>
            </w:r>
            <w:r>
              <w:rPr>
                <w:lang w:val="en-GB"/>
              </w:rPr>
              <w:t xml:space="preserve">of </w:t>
            </w:r>
            <w:r w:rsidRPr="00C11336">
              <w:rPr>
                <w:lang w:val="en-GB"/>
              </w:rPr>
              <w:t>employer</w:t>
            </w:r>
          </w:p>
          <w:p w14:paraId="7CF40849" w14:textId="27AE27CB" w:rsidR="00D13F62" w:rsidRPr="00360D18" w:rsidRDefault="00D13F62" w:rsidP="002D4D2F">
            <w:pPr>
              <w:pStyle w:val="CVSpacer"/>
              <w:ind w:left="0"/>
              <w:jc w:val="center"/>
              <w:rPr>
                <w:sz w:val="20"/>
                <w:lang w:val="en-GB"/>
              </w:rPr>
            </w:pPr>
          </w:p>
        </w:tc>
        <w:tc>
          <w:tcPr>
            <w:tcW w:w="6750" w:type="dxa"/>
            <w:gridSpan w:val="5"/>
          </w:tcPr>
          <w:p w14:paraId="1C111F6D" w14:textId="0EDC9F0E" w:rsidR="004F53D1" w:rsidRPr="00205E7D" w:rsidRDefault="004F53D1" w:rsidP="002D4D2F">
            <w:pPr>
              <w:pStyle w:val="CVNormal"/>
              <w:ind w:left="0"/>
              <w:jc w:val="center"/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</w:pPr>
            <w:r w:rsidRPr="00205E7D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>Children’s Villages Syria</w:t>
            </w:r>
            <w:r w:rsidR="002D4D2F" w:rsidRPr="00205E7D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 xml:space="preserve"> – Damascus Head Office</w:t>
            </w:r>
            <w:r w:rsidRPr="00205E7D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 xml:space="preserve"> (</w:t>
            </w:r>
            <w:commentRangeStart w:id="7"/>
            <w:r w:rsidRPr="00205E7D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>INGO</w:t>
            </w:r>
            <w:commentRangeEnd w:id="7"/>
            <w:r w:rsidR="00AB7AF8">
              <w:rPr>
                <w:rStyle w:val="CommentReference"/>
              </w:rPr>
              <w:commentReference w:id="7"/>
            </w:r>
            <w:r w:rsidRPr="00205E7D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>)</w:t>
            </w:r>
          </w:p>
          <w:p w14:paraId="3DCF0506" w14:textId="77777777" w:rsidR="00D368A8" w:rsidRPr="00C11336" w:rsidRDefault="00D368A8" w:rsidP="002D4D2F">
            <w:pPr>
              <w:pStyle w:val="CVSpacer"/>
              <w:ind w:left="0"/>
              <w:jc w:val="center"/>
              <w:rPr>
                <w:lang w:val="en-GB"/>
              </w:rPr>
            </w:pPr>
          </w:p>
        </w:tc>
      </w:tr>
      <w:tr w:rsidR="004F53D1" w:rsidRPr="00C11336" w14:paraId="108DCE3A" w14:textId="77777777" w:rsidTr="0088223A">
        <w:trPr>
          <w:cantSplit/>
          <w:trHeight w:val="693"/>
          <w:jc w:val="center"/>
        </w:trPr>
        <w:tc>
          <w:tcPr>
            <w:tcW w:w="3330" w:type="dxa"/>
          </w:tcPr>
          <w:p w14:paraId="1AE55E76" w14:textId="5AA5C244" w:rsidR="004F53D1" w:rsidRPr="000051CF" w:rsidRDefault="004F53D1" w:rsidP="002D4D2F">
            <w:pPr>
              <w:pStyle w:val="CVSpacer"/>
              <w:ind w:left="0"/>
              <w:jc w:val="center"/>
              <w:rPr>
                <w:sz w:val="20"/>
                <w:lang w:val="en-GB"/>
              </w:rPr>
            </w:pPr>
            <w:r w:rsidRPr="000051CF">
              <w:rPr>
                <w:sz w:val="20"/>
                <w:lang w:val="en-GB"/>
              </w:rPr>
              <w:t>Occupation or position held</w:t>
            </w:r>
          </w:p>
        </w:tc>
        <w:tc>
          <w:tcPr>
            <w:tcW w:w="6750" w:type="dxa"/>
            <w:gridSpan w:val="5"/>
          </w:tcPr>
          <w:p w14:paraId="241A9B66" w14:textId="7FAB5C9B" w:rsidR="004F53D1" w:rsidRPr="002D4D2F" w:rsidRDefault="004F53D1" w:rsidP="002D4D2F">
            <w:pPr>
              <w:pStyle w:val="CVSpacer"/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2D4D2F">
              <w:rPr>
                <w:b/>
                <w:bCs/>
                <w:sz w:val="22"/>
                <w:szCs w:val="22"/>
                <w:lang w:val="en-GB"/>
              </w:rPr>
              <w:t xml:space="preserve">Logistic coordinator </w:t>
            </w:r>
            <w:r w:rsidR="00A6466B" w:rsidRPr="002D4D2F">
              <w:rPr>
                <w:b/>
                <w:bCs/>
                <w:sz w:val="22"/>
                <w:szCs w:val="22"/>
                <w:lang w:val="en-GB"/>
              </w:rPr>
              <w:t>&amp; Assistant</w:t>
            </w:r>
          </w:p>
          <w:p w14:paraId="6C65983A" w14:textId="77777777" w:rsidR="004F53D1" w:rsidRPr="002D4D2F" w:rsidRDefault="004F53D1" w:rsidP="002D4D2F">
            <w:pPr>
              <w:pStyle w:val="CVSpacer"/>
              <w:jc w:val="center"/>
              <w:rPr>
                <w:b/>
                <w:bCs/>
                <w:sz w:val="22"/>
                <w:szCs w:val="22"/>
                <w:lang w:val="en-GB"/>
              </w:rPr>
            </w:pPr>
          </w:p>
        </w:tc>
      </w:tr>
      <w:tr w:rsidR="004F53D1" w:rsidRPr="00C11336" w14:paraId="69BDA2C3" w14:textId="77777777" w:rsidTr="0088223A">
        <w:trPr>
          <w:cantSplit/>
          <w:trHeight w:val="143"/>
          <w:jc w:val="center"/>
        </w:trPr>
        <w:tc>
          <w:tcPr>
            <w:tcW w:w="3330" w:type="dxa"/>
          </w:tcPr>
          <w:p w14:paraId="3E2C535E" w14:textId="17CDF5C3" w:rsidR="004F53D1" w:rsidRPr="000051CF" w:rsidRDefault="004F53D1" w:rsidP="002D4D2F">
            <w:pPr>
              <w:pStyle w:val="CVSpacer"/>
              <w:ind w:left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Dates</w:t>
            </w:r>
          </w:p>
        </w:tc>
        <w:tc>
          <w:tcPr>
            <w:tcW w:w="6750" w:type="dxa"/>
            <w:gridSpan w:val="5"/>
          </w:tcPr>
          <w:p w14:paraId="20231826" w14:textId="63A11A55" w:rsidR="004F53D1" w:rsidRDefault="004F53D1" w:rsidP="002D4D2F">
            <w:pPr>
              <w:pStyle w:val="CVNormal"/>
              <w:jc w:val="center"/>
              <w:rPr>
                <w:lang w:val="en-GB"/>
              </w:rPr>
            </w:pPr>
            <w:r>
              <w:rPr>
                <w:lang w:val="en-GB"/>
              </w:rPr>
              <w:t>01.</w:t>
            </w:r>
            <w:r w:rsidR="00A6466B">
              <w:rPr>
                <w:lang w:val="en-GB"/>
              </w:rPr>
              <w:t>Aug</w:t>
            </w:r>
            <w:r>
              <w:rPr>
                <w:lang w:val="en-GB"/>
              </w:rPr>
              <w:t>.201</w:t>
            </w:r>
            <w:r w:rsidR="00A6466B">
              <w:rPr>
                <w:lang w:val="en-GB"/>
              </w:rPr>
              <w:t>4</w:t>
            </w:r>
            <w:r>
              <w:rPr>
                <w:lang w:val="en-GB"/>
              </w:rPr>
              <w:t xml:space="preserve"> to 10.feb.2019</w:t>
            </w:r>
          </w:p>
          <w:p w14:paraId="458711AB" w14:textId="77777777" w:rsidR="004F53D1" w:rsidRDefault="004F53D1" w:rsidP="002D4D2F">
            <w:pPr>
              <w:pStyle w:val="CVSpacer"/>
              <w:jc w:val="center"/>
              <w:rPr>
                <w:sz w:val="20"/>
                <w:lang w:val="en-GB"/>
              </w:rPr>
            </w:pPr>
          </w:p>
        </w:tc>
      </w:tr>
      <w:tr w:rsidR="00F43562" w:rsidRPr="00C11336" w14:paraId="2C6F7752" w14:textId="77777777" w:rsidTr="0088223A">
        <w:trPr>
          <w:cantSplit/>
          <w:trHeight w:val="5310"/>
          <w:jc w:val="center"/>
        </w:trPr>
        <w:tc>
          <w:tcPr>
            <w:tcW w:w="3330" w:type="dxa"/>
          </w:tcPr>
          <w:p w14:paraId="122465DD" w14:textId="261B9F25" w:rsidR="00F43562" w:rsidRDefault="008A647C" w:rsidP="002D4D2F">
            <w:pPr>
              <w:pStyle w:val="CVHeading3-FirstLine"/>
              <w:spacing w:before="0"/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Achievements</w:t>
            </w:r>
          </w:p>
          <w:p w14:paraId="19648709" w14:textId="77777777" w:rsidR="00F43562" w:rsidRPr="00153A9B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409D1D24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6673C2BF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0202FCF8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47AF78EE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31BF1D34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0BD01D19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49F90D51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7280AFF8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4DEBAB3D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65151D99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761D59A2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5F04A0FF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4FA14E4C" w14:textId="77777777" w:rsidR="00CD226B" w:rsidRDefault="00CD226B" w:rsidP="002D4D2F">
            <w:pPr>
              <w:jc w:val="center"/>
              <w:rPr>
                <w:lang w:val="en-GB"/>
              </w:rPr>
            </w:pPr>
          </w:p>
          <w:p w14:paraId="7A459684" w14:textId="77777777" w:rsidR="00CD226B" w:rsidRDefault="00CD226B" w:rsidP="002D4D2F">
            <w:pPr>
              <w:jc w:val="center"/>
              <w:rPr>
                <w:lang w:val="en-GB"/>
              </w:rPr>
            </w:pPr>
          </w:p>
          <w:p w14:paraId="5AAC4F25" w14:textId="77777777" w:rsidR="00CD226B" w:rsidRDefault="00CD226B" w:rsidP="002D4D2F">
            <w:pPr>
              <w:jc w:val="center"/>
              <w:rPr>
                <w:lang w:val="en-GB"/>
              </w:rPr>
            </w:pPr>
          </w:p>
          <w:p w14:paraId="1F652EC3" w14:textId="77777777" w:rsidR="00CD226B" w:rsidRDefault="00CD226B" w:rsidP="002D4D2F">
            <w:pPr>
              <w:jc w:val="center"/>
              <w:rPr>
                <w:lang w:val="en-GB"/>
              </w:rPr>
            </w:pPr>
          </w:p>
          <w:p w14:paraId="07BFAD09" w14:textId="77777777" w:rsidR="00CD226B" w:rsidRDefault="00CD226B" w:rsidP="002D4D2F">
            <w:pPr>
              <w:jc w:val="center"/>
              <w:rPr>
                <w:lang w:val="en-GB"/>
              </w:rPr>
            </w:pPr>
          </w:p>
          <w:p w14:paraId="5F5DDC9A" w14:textId="77777777" w:rsidR="00CD226B" w:rsidRDefault="00CD226B" w:rsidP="002D4D2F">
            <w:pPr>
              <w:jc w:val="center"/>
              <w:rPr>
                <w:lang w:val="en-GB"/>
              </w:rPr>
            </w:pPr>
          </w:p>
          <w:p w14:paraId="2EE4F1D6" w14:textId="77777777" w:rsidR="00CD226B" w:rsidRDefault="00CD226B" w:rsidP="002D4D2F">
            <w:pPr>
              <w:jc w:val="center"/>
              <w:rPr>
                <w:lang w:val="en-GB"/>
              </w:rPr>
            </w:pPr>
          </w:p>
          <w:p w14:paraId="201E7C2E" w14:textId="77777777" w:rsidR="00CD226B" w:rsidRDefault="00CD226B" w:rsidP="002D4D2F">
            <w:pPr>
              <w:jc w:val="center"/>
              <w:rPr>
                <w:lang w:val="en-GB"/>
              </w:rPr>
            </w:pPr>
          </w:p>
          <w:p w14:paraId="4C8EB798" w14:textId="77777777" w:rsidR="00CD226B" w:rsidRPr="00CD226B" w:rsidRDefault="00CD226B" w:rsidP="002D4D2F">
            <w:pPr>
              <w:jc w:val="center"/>
              <w:rPr>
                <w:lang w:val="en-GB"/>
              </w:rPr>
            </w:pPr>
          </w:p>
          <w:p w14:paraId="1A26159E" w14:textId="77777777" w:rsidR="00F43562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2F01150E" w14:textId="77777777" w:rsidR="00F43562" w:rsidRPr="00153A9B" w:rsidRDefault="00F43562" w:rsidP="002D4D2F">
            <w:pPr>
              <w:jc w:val="center"/>
              <w:rPr>
                <w:lang w:val="en-GB"/>
              </w:rPr>
            </w:pPr>
          </w:p>
          <w:p w14:paraId="57918E74" w14:textId="77777777" w:rsidR="00F43562" w:rsidRPr="00360D18" w:rsidRDefault="00F43562" w:rsidP="002D4D2F">
            <w:pPr>
              <w:pStyle w:val="CVHeading3"/>
              <w:jc w:val="center"/>
              <w:rPr>
                <w:lang w:val="en-GB"/>
              </w:rPr>
            </w:pPr>
          </w:p>
          <w:p w14:paraId="0612E637" w14:textId="77777777" w:rsidR="00F43562" w:rsidRDefault="00F43562" w:rsidP="002D4D2F">
            <w:pPr>
              <w:pStyle w:val="CVHeading3-FirstLine"/>
              <w:spacing w:before="0"/>
              <w:jc w:val="center"/>
              <w:rPr>
                <w:lang w:val="en-GB"/>
              </w:rPr>
            </w:pPr>
          </w:p>
          <w:p w14:paraId="1E1678F1" w14:textId="77777777" w:rsidR="00F43562" w:rsidRDefault="00F43562" w:rsidP="002D4D2F">
            <w:pPr>
              <w:pStyle w:val="CVHeading3-FirstLine"/>
              <w:spacing w:before="0"/>
              <w:ind w:left="0"/>
              <w:jc w:val="center"/>
              <w:rPr>
                <w:lang w:val="en-GB"/>
              </w:rPr>
            </w:pPr>
          </w:p>
          <w:p w14:paraId="5F2A686D" w14:textId="61E5EC24" w:rsidR="00F43562" w:rsidRPr="00C11336" w:rsidRDefault="00F43562" w:rsidP="002D4D2F">
            <w:pPr>
              <w:pStyle w:val="CVHeading3-FirstLine"/>
              <w:spacing w:before="0"/>
              <w:jc w:val="center"/>
              <w:rPr>
                <w:lang w:val="en-GB"/>
              </w:rPr>
            </w:pPr>
          </w:p>
        </w:tc>
        <w:tc>
          <w:tcPr>
            <w:tcW w:w="6750" w:type="dxa"/>
            <w:gridSpan w:val="5"/>
          </w:tcPr>
          <w:p w14:paraId="79920354" w14:textId="7C245399" w:rsidR="00F43562" w:rsidRPr="00457B66" w:rsidRDefault="00387B83" w:rsidP="00387B83">
            <w:pPr>
              <w:pStyle w:val="CVNormal"/>
              <w:numPr>
                <w:ilvl w:val="0"/>
                <w:numId w:val="1"/>
              </w:num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Timely and accurate p</w:t>
            </w:r>
            <w:r w:rsidR="00F43562" w:rsidRPr="00457B66">
              <w:rPr>
                <w:color w:val="000000" w:themeColor="text1"/>
                <w:lang w:val="en-GB"/>
              </w:rPr>
              <w:t>repar</w:t>
            </w:r>
            <w:r>
              <w:rPr>
                <w:color w:val="000000" w:themeColor="text1"/>
                <w:lang w:val="en-GB"/>
              </w:rPr>
              <w:t>ation of</w:t>
            </w:r>
            <w:r w:rsidR="00F43562" w:rsidRPr="00457B66">
              <w:rPr>
                <w:color w:val="000000" w:themeColor="text1"/>
                <w:lang w:val="en-GB"/>
              </w:rPr>
              <w:t xml:space="preserve">Monthly and Weekly </w:t>
            </w:r>
            <w:r w:rsidR="0037582D" w:rsidRPr="00457B66">
              <w:rPr>
                <w:color w:val="000000" w:themeColor="text1"/>
                <w:lang w:val="en-GB"/>
              </w:rPr>
              <w:t>report</w:t>
            </w:r>
            <w:r w:rsidR="00A6466B" w:rsidRPr="00457B66">
              <w:rPr>
                <w:color w:val="000000" w:themeColor="text1"/>
                <w:lang w:val="en-GB"/>
              </w:rPr>
              <w:t>s</w:t>
            </w:r>
            <w:r w:rsidR="00F43562" w:rsidRPr="00457B66">
              <w:rPr>
                <w:color w:val="000000" w:themeColor="text1"/>
                <w:lang w:val="en-GB"/>
              </w:rPr>
              <w:t xml:space="preserve"> of all </w:t>
            </w:r>
            <w:r w:rsidR="00A6466B" w:rsidRPr="00457B66">
              <w:rPr>
                <w:color w:val="000000" w:themeColor="text1"/>
                <w:lang w:val="en-GB"/>
              </w:rPr>
              <w:t xml:space="preserve">logistic issues and materials purchased by logistic department, such as all </w:t>
            </w:r>
            <w:r w:rsidR="00F43562" w:rsidRPr="00457B66">
              <w:rPr>
                <w:color w:val="000000" w:themeColor="text1"/>
                <w:lang w:val="en-GB"/>
              </w:rPr>
              <w:t>goods</w:t>
            </w:r>
            <w:r w:rsidR="00253A6B" w:rsidRPr="00457B66">
              <w:rPr>
                <w:color w:val="000000" w:themeColor="text1"/>
                <w:lang w:val="en-GB"/>
              </w:rPr>
              <w:t xml:space="preserve"> (warehouse inventory of all warehouses in Syria)</w:t>
            </w:r>
            <w:r w:rsidR="0037582D" w:rsidRPr="00457B66">
              <w:rPr>
                <w:color w:val="000000" w:themeColor="text1"/>
                <w:lang w:val="en-GB"/>
              </w:rPr>
              <w:t xml:space="preserve">, and Logistic Cash </w:t>
            </w:r>
            <w:r w:rsidR="00CD226B" w:rsidRPr="00457B66">
              <w:rPr>
                <w:color w:val="000000" w:themeColor="text1"/>
                <w:lang w:val="en-GB"/>
              </w:rPr>
              <w:t>Pla</w:t>
            </w:r>
            <w:r w:rsidR="00253A6B" w:rsidRPr="00457B66">
              <w:rPr>
                <w:color w:val="000000" w:themeColor="text1"/>
                <w:lang w:val="en-GB"/>
              </w:rPr>
              <w:t>n</w:t>
            </w:r>
            <w:r w:rsidR="00A6466B" w:rsidRPr="00457B66">
              <w:rPr>
                <w:color w:val="000000" w:themeColor="text1"/>
                <w:lang w:val="en-GB"/>
              </w:rPr>
              <w:t>s</w:t>
            </w:r>
          </w:p>
          <w:p w14:paraId="6F974559" w14:textId="3CE19FD8" w:rsidR="00A6466B" w:rsidRPr="00457B66" w:rsidRDefault="00195E67" w:rsidP="002D4D2F">
            <w:pPr>
              <w:pStyle w:val="CVNormal"/>
              <w:numPr>
                <w:ilvl w:val="0"/>
                <w:numId w:val="1"/>
              </w:numPr>
              <w:jc w:val="center"/>
              <w:rPr>
                <w:color w:val="000000" w:themeColor="text1"/>
                <w:lang w:val="en-GB"/>
              </w:rPr>
            </w:pPr>
            <w:r w:rsidRPr="00457B66">
              <w:rPr>
                <w:color w:val="000000" w:themeColor="text1"/>
                <w:lang w:val="en-GB"/>
              </w:rPr>
              <w:t>Effective-follow</w:t>
            </w:r>
            <w:r w:rsidR="00CD226B" w:rsidRPr="00457B66">
              <w:rPr>
                <w:color w:val="000000" w:themeColor="text1"/>
                <w:lang w:val="en-GB"/>
              </w:rPr>
              <w:t xml:space="preserve"> up </w:t>
            </w:r>
            <w:r w:rsidR="00E24C9E">
              <w:rPr>
                <w:color w:val="000000" w:themeColor="text1"/>
                <w:lang w:val="en-GB"/>
              </w:rPr>
              <w:t xml:space="preserve">of </w:t>
            </w:r>
            <w:r w:rsidR="00D24DC1" w:rsidRPr="00457B66">
              <w:rPr>
                <w:color w:val="000000" w:themeColor="text1"/>
                <w:lang w:val="en-GB"/>
              </w:rPr>
              <w:t xml:space="preserve">contractual </w:t>
            </w:r>
            <w:r w:rsidR="00CD226B" w:rsidRPr="00457B66">
              <w:rPr>
                <w:color w:val="000000" w:themeColor="text1"/>
                <w:lang w:val="en-GB"/>
              </w:rPr>
              <w:t xml:space="preserve">issues </w:t>
            </w:r>
            <w:r w:rsidR="00A6466B" w:rsidRPr="00457B66">
              <w:rPr>
                <w:color w:val="000000" w:themeColor="text1"/>
                <w:lang w:val="en-GB"/>
              </w:rPr>
              <w:t>(buildings, vendors, suppliers)</w:t>
            </w:r>
          </w:p>
          <w:p w14:paraId="3B9648F9" w14:textId="6DF32163" w:rsidR="00FC354E" w:rsidRPr="00457B66" w:rsidRDefault="00E24C9E" w:rsidP="002D4D2F">
            <w:pPr>
              <w:pStyle w:val="CVNormal"/>
              <w:numPr>
                <w:ilvl w:val="0"/>
                <w:numId w:val="1"/>
              </w:num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Management of </w:t>
            </w:r>
            <w:r w:rsidR="005E1467" w:rsidRPr="00457B66">
              <w:rPr>
                <w:color w:val="000000" w:themeColor="text1"/>
                <w:lang w:val="en-GB"/>
              </w:rPr>
              <w:t xml:space="preserve">purchase </w:t>
            </w:r>
            <w:r w:rsidR="00FC354E" w:rsidRPr="00457B66">
              <w:rPr>
                <w:color w:val="000000" w:themeColor="text1"/>
                <w:lang w:val="en-GB"/>
              </w:rPr>
              <w:t xml:space="preserve">and </w:t>
            </w:r>
            <w:r w:rsidR="00746127" w:rsidRPr="00457B66">
              <w:rPr>
                <w:color w:val="000000" w:themeColor="text1"/>
                <w:lang w:val="en-GB"/>
              </w:rPr>
              <w:t>m</w:t>
            </w:r>
            <w:r w:rsidR="00FC354E" w:rsidRPr="00457B66">
              <w:rPr>
                <w:color w:val="000000" w:themeColor="text1"/>
                <w:lang w:val="en-GB"/>
              </w:rPr>
              <w:t xml:space="preserve">aintenance </w:t>
            </w:r>
            <w:r w:rsidR="00A6466B" w:rsidRPr="00457B66">
              <w:rPr>
                <w:color w:val="000000" w:themeColor="text1"/>
                <w:lang w:val="en-GB"/>
              </w:rPr>
              <w:t>is</w:t>
            </w:r>
            <w:r w:rsidR="00FC354E" w:rsidRPr="00457B66">
              <w:rPr>
                <w:color w:val="000000" w:themeColor="text1"/>
                <w:lang w:val="en-GB"/>
              </w:rPr>
              <w:t>sue</w:t>
            </w:r>
            <w:r w:rsidR="00A6466B" w:rsidRPr="00457B66">
              <w:rPr>
                <w:color w:val="000000" w:themeColor="text1"/>
                <w:lang w:val="en-GB"/>
              </w:rPr>
              <w:t>s</w:t>
            </w:r>
            <w:r w:rsidR="00FC354E" w:rsidRPr="00457B66">
              <w:rPr>
                <w:color w:val="000000" w:themeColor="text1"/>
                <w:lang w:val="en-GB"/>
              </w:rPr>
              <w:t xml:space="preserve"> </w:t>
            </w:r>
            <w:r w:rsidR="00CD226B" w:rsidRPr="00457B66">
              <w:rPr>
                <w:color w:val="000000" w:themeColor="text1"/>
                <w:lang w:val="en-GB"/>
              </w:rPr>
              <w:t>for</w:t>
            </w:r>
            <w:r w:rsidR="00FC354E" w:rsidRPr="00457B66">
              <w:rPr>
                <w:color w:val="000000" w:themeColor="text1"/>
                <w:lang w:val="en-GB"/>
              </w:rPr>
              <w:t xml:space="preserve"> Projects</w:t>
            </w:r>
            <w:r w:rsidR="00A6466B" w:rsidRPr="00457B66">
              <w:rPr>
                <w:color w:val="000000" w:themeColor="text1"/>
                <w:lang w:val="en-GB"/>
              </w:rPr>
              <w:t>, in Damascus and</w:t>
            </w:r>
            <w:r w:rsidR="007B73B9">
              <w:rPr>
                <w:color w:val="000000" w:themeColor="text1"/>
                <w:lang w:val="en-GB"/>
              </w:rPr>
              <w:t xml:space="preserve"> Damascus ruler and </w:t>
            </w:r>
            <w:r w:rsidR="006B6CC2">
              <w:rPr>
                <w:color w:val="000000" w:themeColor="text1"/>
                <w:lang w:val="en-GB"/>
              </w:rPr>
              <w:t xml:space="preserve">timely management of </w:t>
            </w:r>
            <w:r w:rsidR="00A6466B" w:rsidRPr="00457B66">
              <w:rPr>
                <w:color w:val="000000" w:themeColor="text1"/>
                <w:lang w:val="en-GB"/>
              </w:rPr>
              <w:t>o</w:t>
            </w:r>
            <w:r w:rsidR="00253A6B" w:rsidRPr="00457B66">
              <w:rPr>
                <w:color w:val="000000" w:themeColor="text1"/>
                <w:lang w:val="en-GB"/>
              </w:rPr>
              <w:t>ffers related to purchased items</w:t>
            </w:r>
            <w:r w:rsidR="00746127" w:rsidRPr="00457B66">
              <w:rPr>
                <w:color w:val="000000" w:themeColor="text1"/>
                <w:lang w:val="en-GB"/>
              </w:rPr>
              <w:t>.</w:t>
            </w:r>
          </w:p>
          <w:p w14:paraId="0F7A43EA" w14:textId="4438114A" w:rsidR="00FC354E" w:rsidRPr="00457B66" w:rsidRDefault="00D05C19" w:rsidP="002D4D2F">
            <w:pPr>
              <w:pStyle w:val="CVNormal"/>
              <w:numPr>
                <w:ilvl w:val="0"/>
                <w:numId w:val="1"/>
              </w:num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Efficient </w:t>
            </w:r>
            <w:r w:rsidR="003031EC">
              <w:rPr>
                <w:color w:val="000000" w:themeColor="text1"/>
                <w:lang w:val="en-GB"/>
              </w:rPr>
              <w:t>coordinator of v</w:t>
            </w:r>
            <w:r w:rsidR="00F43562" w:rsidRPr="00457B66">
              <w:rPr>
                <w:color w:val="000000" w:themeColor="text1"/>
                <w:lang w:val="en-GB"/>
              </w:rPr>
              <w:t>ehicles Movement</w:t>
            </w:r>
            <w:r w:rsidR="00FC354E" w:rsidRPr="00457B66">
              <w:rPr>
                <w:color w:val="000000" w:themeColor="text1"/>
                <w:lang w:val="en-GB"/>
              </w:rPr>
              <w:t xml:space="preserve"> </w:t>
            </w:r>
            <w:r w:rsidR="00CD226B" w:rsidRPr="00457B66">
              <w:rPr>
                <w:color w:val="000000" w:themeColor="text1"/>
                <w:lang w:val="en-GB"/>
              </w:rPr>
              <w:t>from</w:t>
            </w:r>
            <w:r w:rsidR="00FC354E" w:rsidRPr="00457B66">
              <w:rPr>
                <w:color w:val="000000" w:themeColor="text1"/>
                <w:lang w:val="en-GB"/>
              </w:rPr>
              <w:t xml:space="preserve"> the </w:t>
            </w:r>
            <w:r w:rsidR="009A6550" w:rsidRPr="00457B66">
              <w:rPr>
                <w:color w:val="000000" w:themeColor="text1"/>
                <w:lang w:val="en-GB"/>
              </w:rPr>
              <w:t xml:space="preserve">main </w:t>
            </w:r>
            <w:r w:rsidR="00FC354E" w:rsidRPr="00457B66">
              <w:rPr>
                <w:color w:val="000000" w:themeColor="text1"/>
                <w:lang w:val="en-GB"/>
              </w:rPr>
              <w:t>Warehouses</w:t>
            </w:r>
            <w:r w:rsidR="009A6550" w:rsidRPr="00457B66">
              <w:rPr>
                <w:color w:val="000000" w:themeColor="text1"/>
                <w:lang w:val="en-GB"/>
              </w:rPr>
              <w:t xml:space="preserve"> to the needed destinations</w:t>
            </w:r>
            <w:r w:rsidR="00A6466B" w:rsidRPr="00457B66">
              <w:rPr>
                <w:color w:val="000000" w:themeColor="text1"/>
                <w:lang w:val="en-GB"/>
              </w:rPr>
              <w:t>.</w:t>
            </w:r>
          </w:p>
          <w:p w14:paraId="7985DB89" w14:textId="30D5FC87" w:rsidR="00FC354E" w:rsidRPr="00457B66" w:rsidRDefault="00FC354E" w:rsidP="002D4D2F">
            <w:pPr>
              <w:pStyle w:val="CVNormal"/>
              <w:numPr>
                <w:ilvl w:val="0"/>
                <w:numId w:val="1"/>
              </w:numPr>
              <w:jc w:val="center"/>
              <w:rPr>
                <w:color w:val="000000" w:themeColor="text1"/>
                <w:lang w:val="en-GB"/>
              </w:rPr>
            </w:pPr>
            <w:r w:rsidRPr="00457B66">
              <w:rPr>
                <w:color w:val="000000" w:themeColor="text1"/>
                <w:lang w:val="en-GB"/>
              </w:rPr>
              <w:t>P</w:t>
            </w:r>
            <w:r w:rsidR="00CD226B" w:rsidRPr="00457B66">
              <w:rPr>
                <w:color w:val="000000" w:themeColor="text1"/>
                <w:lang w:val="en-GB"/>
              </w:rPr>
              <w:t>ublic relations</w:t>
            </w:r>
            <w:r w:rsidRPr="00457B66">
              <w:rPr>
                <w:color w:val="000000" w:themeColor="text1"/>
                <w:lang w:val="en-GB"/>
              </w:rPr>
              <w:t xml:space="preserve"> with Governmental Sector</w:t>
            </w:r>
            <w:r w:rsidR="00F43562" w:rsidRPr="00457B66">
              <w:rPr>
                <w:color w:val="000000" w:themeColor="text1"/>
                <w:lang w:val="en-GB"/>
              </w:rPr>
              <w:t xml:space="preserve"> </w:t>
            </w:r>
            <w:r w:rsidR="009A6550" w:rsidRPr="00457B66">
              <w:rPr>
                <w:color w:val="000000" w:themeColor="text1"/>
                <w:lang w:val="en-GB"/>
              </w:rPr>
              <w:t xml:space="preserve">(Visas Issue with MOFA for All Foreign Guests), as well as  getting approvals </w:t>
            </w:r>
            <w:r w:rsidR="00A6466B" w:rsidRPr="00457B66">
              <w:rPr>
                <w:color w:val="000000" w:themeColor="text1"/>
                <w:lang w:val="en-GB"/>
              </w:rPr>
              <w:t>for other sections.</w:t>
            </w:r>
          </w:p>
          <w:p w14:paraId="112C8BE7" w14:textId="0CE65C7B" w:rsidR="009A0D99" w:rsidRPr="00457B66" w:rsidRDefault="0037582D" w:rsidP="002D4D2F">
            <w:pPr>
              <w:pStyle w:val="CVNormal"/>
              <w:numPr>
                <w:ilvl w:val="0"/>
                <w:numId w:val="1"/>
              </w:numPr>
              <w:jc w:val="center"/>
              <w:rPr>
                <w:color w:val="000000" w:themeColor="text1"/>
                <w:lang w:val="en-GB"/>
              </w:rPr>
            </w:pPr>
            <w:r w:rsidRPr="00457B66">
              <w:rPr>
                <w:color w:val="000000" w:themeColor="text1"/>
                <w:lang w:val="en-GB"/>
              </w:rPr>
              <w:t xml:space="preserve">Responsible </w:t>
            </w:r>
            <w:r w:rsidR="009A6550" w:rsidRPr="00457B66">
              <w:rPr>
                <w:color w:val="000000" w:themeColor="text1"/>
                <w:lang w:val="en-GB"/>
              </w:rPr>
              <w:t>of</w:t>
            </w:r>
            <w:r w:rsidRPr="00457B66">
              <w:rPr>
                <w:color w:val="000000" w:themeColor="text1"/>
                <w:lang w:val="en-GB"/>
              </w:rPr>
              <w:t xml:space="preserve"> all Reservations Issue</w:t>
            </w:r>
            <w:r w:rsidR="00A6466B" w:rsidRPr="00457B66">
              <w:rPr>
                <w:color w:val="000000" w:themeColor="text1"/>
                <w:lang w:val="en-GB"/>
              </w:rPr>
              <w:t xml:space="preserve">s </w:t>
            </w:r>
            <w:r w:rsidRPr="00457B66">
              <w:rPr>
                <w:color w:val="000000" w:themeColor="text1"/>
                <w:lang w:val="en-GB"/>
              </w:rPr>
              <w:t xml:space="preserve">at Hotels and </w:t>
            </w:r>
            <w:r w:rsidR="00AD7066" w:rsidRPr="00457B66">
              <w:rPr>
                <w:color w:val="000000" w:themeColor="text1"/>
                <w:lang w:val="en-GB"/>
              </w:rPr>
              <w:t>tickets</w:t>
            </w:r>
            <w:r w:rsidRPr="00457B66">
              <w:rPr>
                <w:color w:val="000000" w:themeColor="text1"/>
                <w:lang w:val="en-GB"/>
              </w:rPr>
              <w:t xml:space="preserve"> inside and </w:t>
            </w:r>
            <w:r w:rsidR="00AD7066" w:rsidRPr="00457B66">
              <w:rPr>
                <w:color w:val="000000" w:themeColor="text1"/>
                <w:lang w:val="en-GB"/>
              </w:rPr>
              <w:t>outside</w:t>
            </w:r>
            <w:r w:rsidRPr="00457B66">
              <w:rPr>
                <w:color w:val="000000" w:themeColor="text1"/>
                <w:lang w:val="en-GB"/>
              </w:rPr>
              <w:t xml:space="preserve"> Syria.</w:t>
            </w:r>
          </w:p>
          <w:p w14:paraId="48061564" w14:textId="6C139290" w:rsidR="00F43562" w:rsidRPr="00457B66" w:rsidRDefault="00CD226B" w:rsidP="002D4D2F">
            <w:pPr>
              <w:pStyle w:val="CVNormal"/>
              <w:numPr>
                <w:ilvl w:val="0"/>
                <w:numId w:val="1"/>
              </w:numPr>
              <w:jc w:val="center"/>
              <w:rPr>
                <w:color w:val="000000" w:themeColor="text1"/>
                <w:lang w:val="en-GB"/>
              </w:rPr>
            </w:pPr>
            <w:r w:rsidRPr="00457B66">
              <w:rPr>
                <w:color w:val="000000" w:themeColor="text1"/>
                <w:lang w:val="en-GB"/>
              </w:rPr>
              <w:t>Head of Procurement committee</w:t>
            </w:r>
            <w:r w:rsidR="009A6550" w:rsidRPr="00457B66">
              <w:rPr>
                <w:color w:val="000000" w:themeColor="text1"/>
                <w:lang w:val="en-GB"/>
              </w:rPr>
              <w:t>, study the offers and choose the most appropriate ones that match our needs.</w:t>
            </w:r>
          </w:p>
        </w:tc>
      </w:tr>
      <w:tr w:rsidR="002D1404" w:rsidRPr="00C11336" w14:paraId="6CBCE6E6" w14:textId="77777777" w:rsidTr="0088223A">
        <w:trPr>
          <w:cantSplit/>
          <w:jc w:val="center"/>
        </w:trPr>
        <w:tc>
          <w:tcPr>
            <w:tcW w:w="3330" w:type="dxa"/>
          </w:tcPr>
          <w:p w14:paraId="286FB9E3" w14:textId="77777777" w:rsidR="002D1404" w:rsidRDefault="002D1404" w:rsidP="002D4D2F">
            <w:pPr>
              <w:pStyle w:val="CVHeading3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 xml:space="preserve">Name </w:t>
            </w:r>
            <w:r>
              <w:rPr>
                <w:lang w:val="en-GB"/>
              </w:rPr>
              <w:t xml:space="preserve">of </w:t>
            </w:r>
            <w:r w:rsidRPr="00C11336">
              <w:rPr>
                <w:lang w:val="en-GB"/>
              </w:rPr>
              <w:t>employer</w:t>
            </w:r>
          </w:p>
          <w:p w14:paraId="226AA34D" w14:textId="1A0AB934" w:rsidR="002D1404" w:rsidRPr="00360D18" w:rsidRDefault="002D1404" w:rsidP="002D4D2F">
            <w:pPr>
              <w:pStyle w:val="CVSpacer"/>
              <w:jc w:val="center"/>
              <w:rPr>
                <w:sz w:val="20"/>
                <w:lang w:val="en-GB"/>
              </w:rPr>
            </w:pPr>
          </w:p>
        </w:tc>
        <w:tc>
          <w:tcPr>
            <w:tcW w:w="6750" w:type="dxa"/>
            <w:gridSpan w:val="5"/>
          </w:tcPr>
          <w:p w14:paraId="613B0391" w14:textId="77777777" w:rsidR="002D1404" w:rsidRPr="00205E7D" w:rsidRDefault="002D1404" w:rsidP="002D4D2F">
            <w:pPr>
              <w:pStyle w:val="CVNormal"/>
              <w:ind w:left="0"/>
              <w:jc w:val="center"/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</w:pPr>
            <w:r w:rsidRPr="00205E7D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>Children’s Villages Syria (INGO)</w:t>
            </w:r>
          </w:p>
          <w:p w14:paraId="70078D19" w14:textId="77777777" w:rsidR="002D1404" w:rsidRPr="00205E7D" w:rsidRDefault="002D1404" w:rsidP="002D4D2F">
            <w:pPr>
              <w:pStyle w:val="CVNormal"/>
              <w:jc w:val="center"/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</w:pPr>
          </w:p>
        </w:tc>
      </w:tr>
      <w:tr w:rsidR="002D1404" w:rsidRPr="00C11336" w14:paraId="2B1AEB2F" w14:textId="77777777" w:rsidTr="0088223A">
        <w:trPr>
          <w:cantSplit/>
          <w:jc w:val="center"/>
        </w:trPr>
        <w:tc>
          <w:tcPr>
            <w:tcW w:w="3330" w:type="dxa"/>
          </w:tcPr>
          <w:p w14:paraId="559CB05E" w14:textId="6F9340DD" w:rsidR="002D1404" w:rsidRPr="00C11336" w:rsidRDefault="002D1404" w:rsidP="002D4D2F">
            <w:pPr>
              <w:pStyle w:val="CVHeading3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Occupation or position held</w:t>
            </w:r>
          </w:p>
        </w:tc>
        <w:tc>
          <w:tcPr>
            <w:tcW w:w="6750" w:type="dxa"/>
            <w:gridSpan w:val="5"/>
          </w:tcPr>
          <w:p w14:paraId="7726EB39" w14:textId="7F2C5591" w:rsidR="002D1404" w:rsidRPr="002D4D2F" w:rsidRDefault="002D1404" w:rsidP="002D4D2F">
            <w:pPr>
              <w:pStyle w:val="CVNormal"/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2D4D2F">
              <w:rPr>
                <w:b/>
                <w:bCs/>
                <w:sz w:val="22"/>
                <w:szCs w:val="22"/>
                <w:lang w:val="en-GB"/>
              </w:rPr>
              <w:t>Field Worker</w:t>
            </w:r>
          </w:p>
        </w:tc>
      </w:tr>
      <w:tr w:rsidR="00360D18" w:rsidRPr="00C11336" w14:paraId="1922B7C0" w14:textId="77777777" w:rsidTr="0088223A">
        <w:trPr>
          <w:cantSplit/>
          <w:jc w:val="center"/>
        </w:trPr>
        <w:tc>
          <w:tcPr>
            <w:tcW w:w="3330" w:type="dxa"/>
          </w:tcPr>
          <w:p w14:paraId="25F2F846" w14:textId="4C5B39DD" w:rsidR="00360D18" w:rsidRPr="00C11336" w:rsidRDefault="002D1404" w:rsidP="002D4D2F">
            <w:pPr>
              <w:pStyle w:val="CVHeading3"/>
              <w:jc w:val="center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6750" w:type="dxa"/>
            <w:gridSpan w:val="5"/>
          </w:tcPr>
          <w:p w14:paraId="752B4C80" w14:textId="30B4CAAF" w:rsidR="00360D18" w:rsidRPr="00C11336" w:rsidRDefault="002D1404" w:rsidP="002D4D2F">
            <w:pPr>
              <w:pStyle w:val="CVNormal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01.</w:t>
            </w:r>
            <w:r w:rsidRPr="00C11336">
              <w:rPr>
                <w:lang w:val="en-GB"/>
              </w:rPr>
              <w:t xml:space="preserve"> Nov.2013 Till July.31.2014</w:t>
            </w:r>
          </w:p>
        </w:tc>
      </w:tr>
      <w:tr w:rsidR="00360D18" w:rsidRPr="00C11336" w14:paraId="1C03F4F0" w14:textId="77777777" w:rsidTr="0088223A">
        <w:trPr>
          <w:cantSplit/>
          <w:jc w:val="center"/>
        </w:trPr>
        <w:tc>
          <w:tcPr>
            <w:tcW w:w="3330" w:type="dxa"/>
          </w:tcPr>
          <w:p w14:paraId="63EFEDEE" w14:textId="1685FC66" w:rsidR="00360D18" w:rsidRPr="00C11336" w:rsidRDefault="00746127" w:rsidP="002D4D2F">
            <w:pPr>
              <w:pStyle w:val="CVHeading3"/>
              <w:jc w:val="center"/>
              <w:rPr>
                <w:lang w:val="en-GB"/>
              </w:rPr>
            </w:pPr>
            <w:r>
              <w:rPr>
                <w:lang w:val="en-GB"/>
              </w:rPr>
              <w:t>Achievements</w:t>
            </w:r>
          </w:p>
        </w:tc>
        <w:tc>
          <w:tcPr>
            <w:tcW w:w="6750" w:type="dxa"/>
            <w:gridSpan w:val="5"/>
          </w:tcPr>
          <w:p w14:paraId="0687B19C" w14:textId="65B0D8CC" w:rsidR="00360D18" w:rsidRPr="00C11336" w:rsidRDefault="00360D18" w:rsidP="002D4D2F">
            <w:pPr>
              <w:pStyle w:val="CVNormal"/>
              <w:numPr>
                <w:ilvl w:val="0"/>
                <w:numId w:val="1"/>
              </w:numPr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Preparing Assessments related to distribution team in</w:t>
            </w:r>
            <w:r w:rsidR="00173056">
              <w:rPr>
                <w:lang w:val="en-GB"/>
              </w:rPr>
              <w:t xml:space="preserve"> 3 Areas</w:t>
            </w:r>
            <w:bookmarkStart w:id="8" w:name="_GoBack"/>
            <w:bookmarkEnd w:id="8"/>
            <w:r w:rsidRPr="00C11336">
              <w:rPr>
                <w:lang w:val="en-GB"/>
              </w:rPr>
              <w:t xml:space="preserve"> Homs, </w:t>
            </w:r>
            <w:proofErr w:type="spellStart"/>
            <w:r w:rsidRPr="00C11336">
              <w:rPr>
                <w:lang w:val="en-GB"/>
              </w:rPr>
              <w:t>Lattakia</w:t>
            </w:r>
            <w:proofErr w:type="spellEnd"/>
            <w:r w:rsidRPr="00C11336">
              <w:rPr>
                <w:lang w:val="en-GB"/>
              </w:rPr>
              <w:t xml:space="preserve"> &amp; </w:t>
            </w:r>
            <w:proofErr w:type="spellStart"/>
            <w:r w:rsidRPr="00C11336">
              <w:rPr>
                <w:lang w:val="en-GB"/>
              </w:rPr>
              <w:t>Tartous</w:t>
            </w:r>
            <w:proofErr w:type="spellEnd"/>
            <w:r w:rsidRPr="00C11336">
              <w:rPr>
                <w:lang w:val="en-GB"/>
              </w:rPr>
              <w:t>.</w:t>
            </w:r>
            <w:r w:rsidR="00157440">
              <w:rPr>
                <w:lang w:val="en-GB"/>
              </w:rPr>
              <w:t xml:space="preserve"> And f</w:t>
            </w:r>
            <w:r w:rsidR="00157440" w:rsidRPr="00C11336">
              <w:rPr>
                <w:lang w:val="en-GB"/>
              </w:rPr>
              <w:t>ollow up with distribution lists to make sure it matches SOS Procedure</w:t>
            </w:r>
            <w:r w:rsidR="00157440">
              <w:rPr>
                <w:lang w:val="en-GB"/>
              </w:rPr>
              <w:t>s.</w:t>
            </w:r>
          </w:p>
          <w:p w14:paraId="1EB56199" w14:textId="3B894F05" w:rsidR="00360D18" w:rsidRPr="00C11336" w:rsidRDefault="00360D18" w:rsidP="002D4D2F">
            <w:pPr>
              <w:pStyle w:val="CVNormal"/>
              <w:numPr>
                <w:ilvl w:val="0"/>
                <w:numId w:val="1"/>
              </w:numPr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Coordinate with national organization to support them in needed distributed items</w:t>
            </w:r>
            <w:r w:rsidR="00157440">
              <w:rPr>
                <w:lang w:val="en-GB"/>
              </w:rPr>
              <w:t>.</w:t>
            </w:r>
          </w:p>
          <w:p w14:paraId="2F6DFFB4" w14:textId="5D25970B" w:rsidR="00360D18" w:rsidRPr="00C11336" w:rsidRDefault="00360D18" w:rsidP="002D4D2F">
            <w:pPr>
              <w:pStyle w:val="CVNormal"/>
              <w:numPr>
                <w:ilvl w:val="0"/>
                <w:numId w:val="1"/>
              </w:numPr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Distribution SOS Supporting items to IDP's</w:t>
            </w:r>
            <w:r w:rsidR="009A6550">
              <w:rPr>
                <w:lang w:val="en-GB"/>
              </w:rPr>
              <w:t>(</w:t>
            </w:r>
            <w:proofErr w:type="spellStart"/>
            <w:r w:rsidR="002D4D2F">
              <w:rPr>
                <w:lang w:val="en-GB"/>
              </w:rPr>
              <w:t>winterization</w:t>
            </w:r>
            <w:proofErr w:type="spellEnd"/>
            <w:r w:rsidR="009A6550">
              <w:rPr>
                <w:lang w:val="en-GB"/>
              </w:rPr>
              <w:t xml:space="preserve"> – NFI – Food Baskets)</w:t>
            </w:r>
            <w:r w:rsidR="00157440">
              <w:rPr>
                <w:lang w:val="en-GB"/>
              </w:rPr>
              <w:t xml:space="preserve"> in Homs, </w:t>
            </w:r>
            <w:proofErr w:type="spellStart"/>
            <w:r w:rsidR="00157440">
              <w:rPr>
                <w:lang w:val="en-GB"/>
              </w:rPr>
              <w:t>Tartus</w:t>
            </w:r>
            <w:proofErr w:type="spellEnd"/>
            <w:r w:rsidR="00157440">
              <w:rPr>
                <w:lang w:val="en-GB"/>
              </w:rPr>
              <w:t>, Latakia, Damascus, and Damascus ruler.</w:t>
            </w:r>
          </w:p>
          <w:p w14:paraId="11B9B290" w14:textId="7450FE8D" w:rsidR="00360D18" w:rsidRPr="00157440" w:rsidRDefault="00360D18" w:rsidP="002D4D2F">
            <w:pPr>
              <w:pStyle w:val="CVNormal"/>
              <w:numPr>
                <w:ilvl w:val="0"/>
                <w:numId w:val="1"/>
              </w:numPr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Preparing Monthly reports related to beneficiaries.</w:t>
            </w:r>
          </w:p>
        </w:tc>
      </w:tr>
      <w:tr w:rsidR="00D5276A" w:rsidRPr="00C11336" w14:paraId="6D72B7BE" w14:textId="77777777" w:rsidTr="0088223A">
        <w:trPr>
          <w:cantSplit/>
          <w:trHeight w:val="738"/>
          <w:jc w:val="center"/>
        </w:trPr>
        <w:tc>
          <w:tcPr>
            <w:tcW w:w="3330" w:type="dxa"/>
          </w:tcPr>
          <w:p w14:paraId="34A61F15" w14:textId="3ED3A91C" w:rsidR="00D5276A" w:rsidRPr="00C11336" w:rsidRDefault="00D5276A" w:rsidP="002D4D2F">
            <w:pPr>
              <w:pStyle w:val="CVHeading3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Name of employer</w:t>
            </w:r>
          </w:p>
        </w:tc>
        <w:tc>
          <w:tcPr>
            <w:tcW w:w="6750" w:type="dxa"/>
            <w:gridSpan w:val="5"/>
          </w:tcPr>
          <w:p w14:paraId="64034B75" w14:textId="2152944D" w:rsidR="00D5276A" w:rsidRPr="00FB176A" w:rsidRDefault="00D5276A" w:rsidP="00FB176A">
            <w:pPr>
              <w:pStyle w:val="CVNormal"/>
              <w:ind w:left="0"/>
              <w:jc w:val="center"/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</w:pPr>
            <w:r w:rsidRPr="00FB176A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>STD; Syria Trust for Development (</w:t>
            </w:r>
            <w:proofErr w:type="spellStart"/>
            <w:r w:rsidRPr="00FB176A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>Shabab</w:t>
            </w:r>
            <w:proofErr w:type="spellEnd"/>
            <w:r w:rsidRPr="00FB176A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 xml:space="preserve"> Project) Non-Governmental Organization</w:t>
            </w:r>
            <w:r w:rsidR="002D4D2F" w:rsidRPr="00FB176A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 xml:space="preserve"> - </w:t>
            </w:r>
            <w:proofErr w:type="spellStart"/>
            <w:r w:rsidR="002D4D2F" w:rsidRPr="00FB176A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>Lattakia</w:t>
            </w:r>
            <w:proofErr w:type="spellEnd"/>
          </w:p>
        </w:tc>
      </w:tr>
      <w:tr w:rsidR="00360D18" w:rsidRPr="00C11336" w14:paraId="738468C6" w14:textId="77777777" w:rsidTr="0088223A">
        <w:trPr>
          <w:cantSplit/>
          <w:trHeight w:val="390"/>
          <w:jc w:val="center"/>
        </w:trPr>
        <w:tc>
          <w:tcPr>
            <w:tcW w:w="3330" w:type="dxa"/>
          </w:tcPr>
          <w:p w14:paraId="64FFF7F8" w14:textId="77777777" w:rsidR="00360D18" w:rsidRPr="00C11336" w:rsidRDefault="00360D18" w:rsidP="002D4D2F">
            <w:pPr>
              <w:pStyle w:val="CVHeading3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lastRenderedPageBreak/>
              <w:t>Occupation or position held</w:t>
            </w:r>
          </w:p>
        </w:tc>
        <w:tc>
          <w:tcPr>
            <w:tcW w:w="6750" w:type="dxa"/>
            <w:gridSpan w:val="5"/>
          </w:tcPr>
          <w:p w14:paraId="4AD8E05A" w14:textId="4F6E016A" w:rsidR="00360D18" w:rsidRPr="002D4D2F" w:rsidRDefault="00CD226B" w:rsidP="002D4D2F">
            <w:pPr>
              <w:pStyle w:val="CVNormal"/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2D4D2F">
              <w:rPr>
                <w:b/>
                <w:bCs/>
                <w:sz w:val="22"/>
                <w:szCs w:val="22"/>
                <w:lang w:val="en-GB"/>
              </w:rPr>
              <w:t>Trainer for Social Program</w:t>
            </w:r>
            <w:r w:rsidR="00157440" w:rsidRPr="002D4D2F">
              <w:rPr>
                <w:b/>
                <w:bCs/>
                <w:sz w:val="22"/>
                <w:szCs w:val="22"/>
                <w:lang w:val="en-GB"/>
              </w:rPr>
              <w:t>s</w:t>
            </w:r>
          </w:p>
          <w:p w14:paraId="7D23AED0" w14:textId="77777777" w:rsidR="0006658F" w:rsidRPr="00C11336" w:rsidRDefault="0006658F" w:rsidP="002D4D2F">
            <w:pPr>
              <w:pStyle w:val="CVNormal"/>
              <w:ind w:left="0"/>
              <w:jc w:val="center"/>
              <w:rPr>
                <w:lang w:val="en-GB"/>
              </w:rPr>
            </w:pPr>
          </w:p>
          <w:p w14:paraId="5CF664C3" w14:textId="77777777" w:rsidR="00360D18" w:rsidRPr="00C11336" w:rsidRDefault="00360D18" w:rsidP="002D4D2F">
            <w:pPr>
              <w:pStyle w:val="CVNormal"/>
              <w:jc w:val="center"/>
              <w:rPr>
                <w:lang w:val="en-GB"/>
              </w:rPr>
            </w:pPr>
          </w:p>
        </w:tc>
      </w:tr>
      <w:tr w:rsidR="00611FAB" w:rsidRPr="00C11336" w14:paraId="0C767AEC" w14:textId="77777777" w:rsidTr="0088223A">
        <w:trPr>
          <w:cantSplit/>
          <w:trHeight w:val="702"/>
          <w:jc w:val="center"/>
        </w:trPr>
        <w:tc>
          <w:tcPr>
            <w:tcW w:w="3330" w:type="dxa"/>
          </w:tcPr>
          <w:p w14:paraId="5B521EC8" w14:textId="23E611EA" w:rsidR="00611FAB" w:rsidRPr="00C11336" w:rsidRDefault="00611FAB" w:rsidP="002D4D2F">
            <w:pPr>
              <w:pStyle w:val="CVHeading3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Dates</w:t>
            </w:r>
          </w:p>
        </w:tc>
        <w:tc>
          <w:tcPr>
            <w:tcW w:w="6750" w:type="dxa"/>
            <w:gridSpan w:val="5"/>
          </w:tcPr>
          <w:p w14:paraId="7873C5C1" w14:textId="4C49FC6C" w:rsidR="00611FAB" w:rsidRPr="00C11336" w:rsidRDefault="00611FAB" w:rsidP="002D4D2F">
            <w:pPr>
              <w:pStyle w:val="CVNormal"/>
              <w:jc w:val="center"/>
            </w:pPr>
            <w:r w:rsidRPr="00C11336">
              <w:rPr>
                <w:lang w:val="en-GB"/>
              </w:rPr>
              <w:t>01.Apr.2011Till 09.Mar.2013</w:t>
            </w:r>
          </w:p>
        </w:tc>
      </w:tr>
      <w:tr w:rsidR="00D5276A" w:rsidRPr="00C11336" w14:paraId="2AFFBB6A" w14:textId="77777777" w:rsidTr="0088223A">
        <w:trPr>
          <w:cantSplit/>
          <w:trHeight w:val="255"/>
          <w:jc w:val="center"/>
        </w:trPr>
        <w:tc>
          <w:tcPr>
            <w:tcW w:w="3330" w:type="dxa"/>
          </w:tcPr>
          <w:p w14:paraId="47A086DE" w14:textId="4FCA1675" w:rsidR="00D5276A" w:rsidRPr="00C11336" w:rsidRDefault="00D5276A" w:rsidP="002D4D2F">
            <w:pPr>
              <w:pStyle w:val="CVHeading3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Name of employer</w:t>
            </w:r>
          </w:p>
        </w:tc>
        <w:tc>
          <w:tcPr>
            <w:tcW w:w="6750" w:type="dxa"/>
            <w:gridSpan w:val="5"/>
          </w:tcPr>
          <w:p w14:paraId="0B1B224E" w14:textId="57B4A992" w:rsidR="00D5276A" w:rsidRPr="00C11336" w:rsidRDefault="00D5276A" w:rsidP="002D4D2F">
            <w:pPr>
              <w:pStyle w:val="CVNormal"/>
              <w:ind w:left="0"/>
              <w:jc w:val="center"/>
              <w:rPr>
                <w:lang w:val="en-GB"/>
              </w:rPr>
            </w:pPr>
            <w:r w:rsidRPr="00FB176A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>STD; Syria Trust for Development (</w:t>
            </w:r>
            <w:proofErr w:type="spellStart"/>
            <w:r w:rsidRPr="00FB176A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>Shabab</w:t>
            </w:r>
            <w:proofErr w:type="spellEnd"/>
            <w:r w:rsidRPr="00FB176A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 xml:space="preserve"> Project) Non-Governmental Organization</w:t>
            </w:r>
            <w:r w:rsidR="002D4D2F" w:rsidRPr="00FB176A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 xml:space="preserve"> - </w:t>
            </w:r>
            <w:proofErr w:type="spellStart"/>
            <w:r w:rsidR="002D4D2F" w:rsidRPr="00FB176A">
              <w:rPr>
                <w:b/>
                <w:bCs/>
                <w:color w:val="4472C4" w:themeColor="accent1"/>
                <w:sz w:val="22"/>
                <w:szCs w:val="22"/>
                <w:lang w:val="en-GB"/>
              </w:rPr>
              <w:t>Lattakia</w:t>
            </w:r>
            <w:proofErr w:type="spellEnd"/>
          </w:p>
        </w:tc>
      </w:tr>
      <w:tr w:rsidR="00360D18" w:rsidRPr="00C11336" w14:paraId="425C6A2D" w14:textId="77777777" w:rsidTr="0088223A">
        <w:trPr>
          <w:cantSplit/>
          <w:trHeight w:val="285"/>
          <w:jc w:val="center"/>
        </w:trPr>
        <w:tc>
          <w:tcPr>
            <w:tcW w:w="3330" w:type="dxa"/>
          </w:tcPr>
          <w:p w14:paraId="2FC5AA60" w14:textId="77777777" w:rsidR="00360D18" w:rsidRPr="00C11336" w:rsidRDefault="00360D18" w:rsidP="002D4D2F">
            <w:pPr>
              <w:pStyle w:val="CVHeading3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Occupation or position held</w:t>
            </w:r>
          </w:p>
        </w:tc>
        <w:tc>
          <w:tcPr>
            <w:tcW w:w="6750" w:type="dxa"/>
            <w:gridSpan w:val="5"/>
          </w:tcPr>
          <w:p w14:paraId="4D25E8AF" w14:textId="77777777" w:rsidR="00360D18" w:rsidRPr="002D4D2F" w:rsidRDefault="00360D18" w:rsidP="002D4D2F">
            <w:pPr>
              <w:pStyle w:val="CVNormal"/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2D4D2F">
              <w:rPr>
                <w:b/>
                <w:bCs/>
                <w:sz w:val="22"/>
                <w:szCs w:val="22"/>
                <w:lang w:val="en-GB"/>
              </w:rPr>
              <w:t>Logistic</w:t>
            </w:r>
            <w:r w:rsidR="00663718" w:rsidRPr="002D4D2F">
              <w:rPr>
                <w:b/>
                <w:bCs/>
                <w:sz w:val="22"/>
                <w:szCs w:val="22"/>
                <w:lang w:val="en-GB"/>
              </w:rPr>
              <w:t xml:space="preserve"> Coordinator For Relief </w:t>
            </w:r>
            <w:r w:rsidR="00E06457" w:rsidRPr="002D4D2F">
              <w:rPr>
                <w:b/>
                <w:bCs/>
                <w:sz w:val="22"/>
                <w:szCs w:val="22"/>
                <w:lang w:val="en-GB"/>
              </w:rPr>
              <w:t>Program.</w:t>
            </w:r>
          </w:p>
        </w:tc>
      </w:tr>
      <w:tr w:rsidR="00D5276A" w:rsidRPr="00C11336" w14:paraId="3EABB4D8" w14:textId="77777777" w:rsidTr="0088223A">
        <w:trPr>
          <w:cantSplit/>
          <w:trHeight w:val="285"/>
          <w:jc w:val="center"/>
        </w:trPr>
        <w:tc>
          <w:tcPr>
            <w:tcW w:w="3330" w:type="dxa"/>
          </w:tcPr>
          <w:p w14:paraId="3A2B5804" w14:textId="6AAF1C19" w:rsidR="00D5276A" w:rsidRPr="00C11336" w:rsidRDefault="00D5276A" w:rsidP="002D4D2F">
            <w:pPr>
              <w:pStyle w:val="CVHeading3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Dates</w:t>
            </w:r>
          </w:p>
        </w:tc>
        <w:tc>
          <w:tcPr>
            <w:tcW w:w="6750" w:type="dxa"/>
            <w:gridSpan w:val="5"/>
          </w:tcPr>
          <w:p w14:paraId="5AD5CCB6" w14:textId="77777777" w:rsidR="00D5276A" w:rsidRDefault="00D5276A" w:rsidP="002D4D2F">
            <w:pPr>
              <w:pStyle w:val="CVNormal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Apr.01.2013 Till 31. Sep.2013</w:t>
            </w:r>
          </w:p>
          <w:p w14:paraId="2BDC54BE" w14:textId="77777777" w:rsidR="00D5276A" w:rsidRPr="00C11336" w:rsidRDefault="00D5276A" w:rsidP="002D4D2F">
            <w:pPr>
              <w:pStyle w:val="CVNormal"/>
              <w:jc w:val="center"/>
              <w:rPr>
                <w:lang w:val="en-GB"/>
              </w:rPr>
            </w:pPr>
          </w:p>
        </w:tc>
      </w:tr>
      <w:tr w:rsidR="00360D18" w:rsidRPr="00C11336" w14:paraId="10D9C167" w14:textId="77777777" w:rsidTr="0088223A">
        <w:trPr>
          <w:cantSplit/>
          <w:trHeight w:val="345"/>
          <w:jc w:val="center"/>
        </w:trPr>
        <w:tc>
          <w:tcPr>
            <w:tcW w:w="3330" w:type="dxa"/>
          </w:tcPr>
          <w:p w14:paraId="6E6209B3" w14:textId="1D73477C" w:rsidR="00360D18" w:rsidRPr="00C11336" w:rsidRDefault="003031EC" w:rsidP="002D4D2F">
            <w:pPr>
              <w:pStyle w:val="CVHeading3-FirstLine"/>
              <w:spacing w:before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Achievements </w:t>
            </w:r>
          </w:p>
          <w:p w14:paraId="421B1190" w14:textId="77777777" w:rsidR="00360D18" w:rsidRPr="00C11336" w:rsidRDefault="00360D18" w:rsidP="002D4D2F">
            <w:pPr>
              <w:pStyle w:val="CVHeading3-FirstLine"/>
              <w:spacing w:before="0"/>
              <w:jc w:val="center"/>
              <w:rPr>
                <w:lang w:val="en-GB"/>
              </w:rPr>
            </w:pPr>
          </w:p>
        </w:tc>
        <w:tc>
          <w:tcPr>
            <w:tcW w:w="6750" w:type="dxa"/>
            <w:gridSpan w:val="5"/>
          </w:tcPr>
          <w:p w14:paraId="237D8CC4" w14:textId="24452709" w:rsidR="00360D18" w:rsidRPr="00C11336" w:rsidRDefault="000C4F25" w:rsidP="002D4D2F">
            <w:pPr>
              <w:pStyle w:val="CVNormal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360D18" w:rsidRPr="00C11336">
              <w:rPr>
                <w:lang w:val="en-GB"/>
              </w:rPr>
              <w:t>Monitoring Warehouse</w:t>
            </w:r>
            <w:r w:rsidR="0088223A">
              <w:rPr>
                <w:lang w:val="en-GB"/>
              </w:rPr>
              <w:t>s</w:t>
            </w:r>
            <w:r w:rsidR="00360D18" w:rsidRPr="00C11336">
              <w:rPr>
                <w:lang w:val="en-GB"/>
              </w:rPr>
              <w:t xml:space="preserve"> and </w:t>
            </w:r>
            <w:r w:rsidR="0088223A">
              <w:rPr>
                <w:lang w:val="en-GB"/>
              </w:rPr>
              <w:t xml:space="preserve">make sure the supporting documents (GRN\GDN) match the </w:t>
            </w:r>
            <w:r w:rsidR="00360D18" w:rsidRPr="00C11336">
              <w:rPr>
                <w:lang w:val="en-GB"/>
              </w:rPr>
              <w:t>distributed items.</w:t>
            </w:r>
          </w:p>
          <w:p w14:paraId="228E11AC" w14:textId="31266C9D" w:rsidR="00360D18" w:rsidRDefault="000C4F25" w:rsidP="002D4D2F">
            <w:pPr>
              <w:pStyle w:val="CVNormal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BE7047">
              <w:rPr>
                <w:lang w:val="en-GB"/>
              </w:rPr>
              <w:t xml:space="preserve"> </w:t>
            </w:r>
            <w:r w:rsidR="00360D18" w:rsidRPr="00C11336">
              <w:rPr>
                <w:lang w:val="en-GB"/>
              </w:rPr>
              <w:t xml:space="preserve">Record beneficiaries lists and follow it up on monthly bases to make sure that all beneficiaries received their needed </w:t>
            </w:r>
            <w:r w:rsidRPr="00C11336">
              <w:rPr>
                <w:lang w:val="en-GB"/>
              </w:rPr>
              <w:t>items</w:t>
            </w:r>
            <w:r w:rsidR="00360D18" w:rsidRPr="00C11336">
              <w:rPr>
                <w:lang w:val="en-GB"/>
              </w:rPr>
              <w:t>.</w:t>
            </w:r>
          </w:p>
          <w:p w14:paraId="3F48BE7D" w14:textId="24810FAE" w:rsidR="0006658F" w:rsidRPr="00C11336" w:rsidRDefault="0006658F" w:rsidP="002D4D2F">
            <w:pPr>
              <w:pStyle w:val="CVNormal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C11336">
              <w:rPr>
                <w:lang w:val="en-GB"/>
              </w:rPr>
              <w:t>Team Coordinator from 1st April 2012 up to 1st may 2012</w:t>
            </w:r>
            <w:r w:rsidR="00157440">
              <w:rPr>
                <w:lang w:val="en-GB"/>
              </w:rPr>
              <w:t xml:space="preserve"> (visiting public schools to raise awareness of the importance of volunteering and help building their debate skills)</w:t>
            </w:r>
          </w:p>
          <w:p w14:paraId="4B0B23B1" w14:textId="212FDC69" w:rsidR="0006658F" w:rsidRPr="0088223A" w:rsidRDefault="0006658F" w:rsidP="002D4D2F">
            <w:pPr>
              <w:pStyle w:val="CVNormal"/>
              <w:numPr>
                <w:ilvl w:val="0"/>
                <w:numId w:val="1"/>
              </w:numPr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Database Focal Point</w:t>
            </w:r>
            <w:r w:rsidR="00157440">
              <w:rPr>
                <w:lang w:val="en-GB"/>
              </w:rPr>
              <w:t xml:space="preserve"> for beneficiaries lists.</w:t>
            </w:r>
          </w:p>
          <w:p w14:paraId="05650E14" w14:textId="77777777" w:rsidR="00360D18" w:rsidRPr="00C11336" w:rsidRDefault="00360D18" w:rsidP="002D4D2F">
            <w:pPr>
              <w:pStyle w:val="CVNormal"/>
              <w:jc w:val="center"/>
              <w:rPr>
                <w:lang w:val="en-GB"/>
              </w:rPr>
            </w:pPr>
          </w:p>
        </w:tc>
      </w:tr>
      <w:tr w:rsidR="00D5276A" w:rsidRPr="00C11336" w14:paraId="01C01488" w14:textId="77777777" w:rsidTr="0088223A">
        <w:trPr>
          <w:cantSplit/>
          <w:trHeight w:val="765"/>
          <w:jc w:val="center"/>
        </w:trPr>
        <w:tc>
          <w:tcPr>
            <w:tcW w:w="10080" w:type="dxa"/>
            <w:gridSpan w:val="6"/>
          </w:tcPr>
          <w:p w14:paraId="4B352F92" w14:textId="77777777" w:rsidR="00D5276A" w:rsidRPr="00D5276A" w:rsidRDefault="00D5276A" w:rsidP="002D4D2F">
            <w:pPr>
              <w:pStyle w:val="CVHeading1"/>
              <w:spacing w:before="0"/>
              <w:ind w:right="1271"/>
              <w:jc w:val="center"/>
              <w:rPr>
                <w:bCs/>
                <w:szCs w:val="24"/>
                <w:lang w:val="en-GB"/>
              </w:rPr>
            </w:pPr>
          </w:p>
          <w:p w14:paraId="58F673AA" w14:textId="02007E13" w:rsidR="00D5276A" w:rsidRPr="00D5276A" w:rsidRDefault="00D5276A" w:rsidP="002D4D2F">
            <w:pPr>
              <w:pStyle w:val="CVNormal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D5276A">
              <w:rPr>
                <w:b/>
                <w:bCs/>
                <w:sz w:val="24"/>
                <w:szCs w:val="24"/>
                <w:lang w:val="en-GB"/>
              </w:rPr>
              <w:t>Education</w:t>
            </w:r>
            <w:r w:rsidR="00CB300C">
              <w:rPr>
                <w:b/>
                <w:bCs/>
                <w:sz w:val="24"/>
                <w:szCs w:val="24"/>
                <w:lang w:val="en-GB"/>
              </w:rPr>
              <w:t>al Achievements</w:t>
            </w:r>
          </w:p>
        </w:tc>
      </w:tr>
      <w:tr w:rsidR="0006658F" w:rsidRPr="00C11336" w14:paraId="52D68167" w14:textId="77777777" w:rsidTr="0088223A">
        <w:trPr>
          <w:cantSplit/>
          <w:trHeight w:val="1152"/>
          <w:jc w:val="center"/>
        </w:trPr>
        <w:tc>
          <w:tcPr>
            <w:tcW w:w="3330" w:type="dxa"/>
          </w:tcPr>
          <w:p w14:paraId="40E05BBB" w14:textId="77777777" w:rsidR="0006658F" w:rsidRPr="00C11336" w:rsidRDefault="0006658F" w:rsidP="002D4D2F">
            <w:pPr>
              <w:pStyle w:val="CVHeading3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Name and type of organisation providing education and training</w:t>
            </w:r>
          </w:p>
          <w:p w14:paraId="7A2BE2DC" w14:textId="77777777" w:rsidR="0006658F" w:rsidRPr="00C11336" w:rsidRDefault="0006658F" w:rsidP="002D4D2F">
            <w:pPr>
              <w:jc w:val="center"/>
              <w:rPr>
                <w:lang w:val="en-GB"/>
              </w:rPr>
            </w:pPr>
          </w:p>
          <w:p w14:paraId="00AAFF2C" w14:textId="77777777" w:rsidR="0006658F" w:rsidRPr="00C11336" w:rsidRDefault="0006658F" w:rsidP="002D4D2F">
            <w:pPr>
              <w:jc w:val="center"/>
              <w:rPr>
                <w:lang w:val="en-GB"/>
              </w:rPr>
            </w:pPr>
          </w:p>
        </w:tc>
        <w:tc>
          <w:tcPr>
            <w:tcW w:w="6750" w:type="dxa"/>
            <w:gridSpan w:val="5"/>
          </w:tcPr>
          <w:p w14:paraId="3B0BE82B" w14:textId="5764294B" w:rsidR="0006658F" w:rsidRPr="00C11336" w:rsidRDefault="0006658F" w:rsidP="002D4D2F">
            <w:pPr>
              <w:pStyle w:val="CVNormal"/>
              <w:jc w:val="center"/>
              <w:rPr>
                <w:lang w:val="en-GB"/>
              </w:rPr>
            </w:pPr>
            <w:proofErr w:type="spellStart"/>
            <w:r w:rsidRPr="00C11336">
              <w:rPr>
                <w:lang w:val="en-GB"/>
              </w:rPr>
              <w:t>Tishreen</w:t>
            </w:r>
            <w:proofErr w:type="spellEnd"/>
            <w:r w:rsidRPr="00C11336">
              <w:rPr>
                <w:lang w:val="en-GB"/>
              </w:rPr>
              <w:t xml:space="preserve"> University</w:t>
            </w:r>
            <w:r w:rsidR="00BE7047">
              <w:rPr>
                <w:lang w:val="en-GB"/>
              </w:rPr>
              <w:t xml:space="preserve"> Business administration (Marketing 2015)</w:t>
            </w:r>
          </w:p>
        </w:tc>
      </w:tr>
      <w:tr w:rsidR="0088223A" w:rsidRPr="00C11336" w14:paraId="6C183474" w14:textId="77777777" w:rsidTr="0088223A">
        <w:trPr>
          <w:cantSplit/>
          <w:trHeight w:val="1152"/>
          <w:jc w:val="center"/>
        </w:trPr>
        <w:tc>
          <w:tcPr>
            <w:tcW w:w="3330" w:type="dxa"/>
          </w:tcPr>
          <w:p w14:paraId="6F36925A" w14:textId="7F503730" w:rsidR="0088223A" w:rsidRPr="00C11336" w:rsidRDefault="0088223A" w:rsidP="002D4D2F">
            <w:pPr>
              <w:pStyle w:val="CVHeading3"/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Management Professional Course</w:t>
            </w:r>
          </w:p>
        </w:tc>
        <w:tc>
          <w:tcPr>
            <w:tcW w:w="6750" w:type="dxa"/>
            <w:gridSpan w:val="5"/>
          </w:tcPr>
          <w:p w14:paraId="005EFEDE" w14:textId="77777777" w:rsidR="0088223A" w:rsidRDefault="0088223A" w:rsidP="002D4D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90 Hours SPS Institute</w:t>
            </w:r>
          </w:p>
          <w:p w14:paraId="1B99888C" w14:textId="77777777" w:rsidR="0088223A" w:rsidRPr="00C11336" w:rsidRDefault="0088223A" w:rsidP="002D4D2F">
            <w:pPr>
              <w:pStyle w:val="CVNormal"/>
              <w:jc w:val="center"/>
              <w:rPr>
                <w:lang w:val="en-GB"/>
              </w:rPr>
            </w:pPr>
          </w:p>
        </w:tc>
      </w:tr>
      <w:tr w:rsidR="002D1404" w:rsidRPr="00C11336" w14:paraId="23D01A12" w14:textId="77777777" w:rsidTr="0088223A">
        <w:trPr>
          <w:cantSplit/>
          <w:trHeight w:val="333"/>
          <w:jc w:val="center"/>
        </w:trPr>
        <w:tc>
          <w:tcPr>
            <w:tcW w:w="3330" w:type="dxa"/>
          </w:tcPr>
          <w:p w14:paraId="03302CEE" w14:textId="38910740" w:rsidR="002D1404" w:rsidRDefault="002D1404" w:rsidP="002D4D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Supply chain Course</w:t>
            </w:r>
          </w:p>
          <w:p w14:paraId="46B1EF1B" w14:textId="77777777" w:rsidR="002D1404" w:rsidRDefault="002D1404" w:rsidP="002D4D2F">
            <w:pPr>
              <w:pStyle w:val="CVHeading1"/>
              <w:spacing w:before="0"/>
              <w:ind w:right="1554"/>
              <w:jc w:val="center"/>
              <w:rPr>
                <w:lang w:val="en-GB"/>
              </w:rPr>
            </w:pPr>
          </w:p>
        </w:tc>
        <w:tc>
          <w:tcPr>
            <w:tcW w:w="6750" w:type="dxa"/>
            <w:gridSpan w:val="5"/>
          </w:tcPr>
          <w:p w14:paraId="332EC1DD" w14:textId="7F2CFFA3" w:rsidR="002D1404" w:rsidRPr="00AB1FCD" w:rsidRDefault="002D1404" w:rsidP="002D4D2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Hiba</w:t>
            </w:r>
            <w:proofErr w:type="spellEnd"/>
            <w:r>
              <w:rPr>
                <w:lang w:val="en-GB"/>
              </w:rPr>
              <w:t xml:space="preserve"> Institute for Business administration</w:t>
            </w:r>
          </w:p>
        </w:tc>
      </w:tr>
      <w:tr w:rsidR="0088223A" w:rsidRPr="00C11336" w14:paraId="1B091A59" w14:textId="77777777" w:rsidTr="0088223A">
        <w:trPr>
          <w:cantSplit/>
          <w:trHeight w:val="333"/>
          <w:jc w:val="center"/>
        </w:trPr>
        <w:tc>
          <w:tcPr>
            <w:tcW w:w="3330" w:type="dxa"/>
          </w:tcPr>
          <w:p w14:paraId="4F9BB89C" w14:textId="0DC75262" w:rsidR="0088223A" w:rsidRDefault="0088223A" w:rsidP="002D4D2F">
            <w:pPr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Social Programs</w:t>
            </w:r>
          </w:p>
        </w:tc>
        <w:tc>
          <w:tcPr>
            <w:tcW w:w="6750" w:type="dxa"/>
            <w:gridSpan w:val="5"/>
          </w:tcPr>
          <w:p w14:paraId="32B043EE" w14:textId="77777777" w:rsidR="0088223A" w:rsidRPr="00C11336" w:rsidRDefault="0088223A" w:rsidP="002D4D2F">
            <w:pPr>
              <w:pStyle w:val="CVSpacer"/>
              <w:jc w:val="center"/>
              <w:rPr>
                <w:lang w:val="en-GB"/>
              </w:rPr>
            </w:pPr>
            <w:r w:rsidRPr="00C11336">
              <w:rPr>
                <w:sz w:val="20"/>
                <w:lang w:val="en-GB"/>
              </w:rPr>
              <w:t>Syria Trust For Development, 2011.</w:t>
            </w:r>
          </w:p>
          <w:p w14:paraId="2F2AE27F" w14:textId="77777777" w:rsidR="0088223A" w:rsidRPr="00C11336" w:rsidRDefault="0088223A" w:rsidP="002D4D2F">
            <w:pPr>
              <w:pStyle w:val="CVSpacer"/>
              <w:jc w:val="center"/>
              <w:rPr>
                <w:lang w:val="en-GB"/>
              </w:rPr>
            </w:pPr>
          </w:p>
          <w:p w14:paraId="1B3FDE3B" w14:textId="77777777" w:rsidR="0088223A" w:rsidRPr="00C11336" w:rsidRDefault="0088223A" w:rsidP="002D4D2F">
            <w:pPr>
              <w:pStyle w:val="CVSpacer"/>
              <w:jc w:val="center"/>
              <w:rPr>
                <w:lang w:val="en-GB"/>
              </w:rPr>
            </w:pPr>
          </w:p>
          <w:p w14:paraId="240626BE" w14:textId="77777777" w:rsidR="0088223A" w:rsidRDefault="0088223A" w:rsidP="002D4D2F">
            <w:pPr>
              <w:jc w:val="center"/>
              <w:rPr>
                <w:lang w:val="en-GB"/>
              </w:rPr>
            </w:pPr>
          </w:p>
        </w:tc>
      </w:tr>
      <w:tr w:rsidR="0088223A" w:rsidRPr="00C11336" w14:paraId="0BFA1199" w14:textId="77777777" w:rsidTr="0088223A">
        <w:trPr>
          <w:cantSplit/>
          <w:trHeight w:val="333"/>
          <w:jc w:val="center"/>
        </w:trPr>
        <w:tc>
          <w:tcPr>
            <w:tcW w:w="3330" w:type="dxa"/>
          </w:tcPr>
          <w:p w14:paraId="24FE16FD" w14:textId="75D79646" w:rsidR="0088223A" w:rsidRPr="00C11336" w:rsidRDefault="0088223A" w:rsidP="002D4D2F">
            <w:pPr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Training of Trainers (TOT)</w:t>
            </w:r>
          </w:p>
        </w:tc>
        <w:tc>
          <w:tcPr>
            <w:tcW w:w="6750" w:type="dxa"/>
            <w:gridSpan w:val="5"/>
          </w:tcPr>
          <w:p w14:paraId="42C49E4F" w14:textId="6254FB01" w:rsidR="0088223A" w:rsidRPr="00C11336" w:rsidRDefault="0088223A" w:rsidP="002D4D2F">
            <w:pPr>
              <w:pStyle w:val="CVSpacer"/>
              <w:jc w:val="center"/>
              <w:rPr>
                <w:sz w:val="20"/>
                <w:lang w:val="en-GB"/>
              </w:rPr>
            </w:pPr>
            <w:r w:rsidRPr="00C11336">
              <w:rPr>
                <w:sz w:val="20"/>
                <w:lang w:val="en-GB"/>
              </w:rPr>
              <w:t>Syria Trust For Development ,201</w:t>
            </w:r>
            <w:r>
              <w:rPr>
                <w:sz w:val="20"/>
                <w:lang w:val="en-GB"/>
              </w:rPr>
              <w:t>1</w:t>
            </w:r>
          </w:p>
        </w:tc>
      </w:tr>
      <w:tr w:rsidR="0088223A" w:rsidRPr="00C11336" w14:paraId="44E43B71" w14:textId="77777777" w:rsidTr="0088223A">
        <w:trPr>
          <w:cantSplit/>
          <w:trHeight w:val="333"/>
          <w:jc w:val="center"/>
        </w:trPr>
        <w:tc>
          <w:tcPr>
            <w:tcW w:w="3330" w:type="dxa"/>
          </w:tcPr>
          <w:p w14:paraId="5BF395BC" w14:textId="2930B21A" w:rsidR="0088223A" w:rsidRPr="00C11336" w:rsidRDefault="0088223A" w:rsidP="002D4D2F">
            <w:pPr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Communication Skills</w:t>
            </w:r>
          </w:p>
        </w:tc>
        <w:tc>
          <w:tcPr>
            <w:tcW w:w="6750" w:type="dxa"/>
            <w:gridSpan w:val="5"/>
          </w:tcPr>
          <w:p w14:paraId="2AC439A5" w14:textId="4C2D4FF5" w:rsidR="0088223A" w:rsidRPr="00C11336" w:rsidRDefault="0088223A" w:rsidP="002D4D2F">
            <w:pPr>
              <w:pStyle w:val="CVSpacer"/>
              <w:jc w:val="center"/>
              <w:rPr>
                <w:sz w:val="20"/>
                <w:lang w:val="en-GB"/>
              </w:rPr>
            </w:pPr>
            <w:proofErr w:type="spellStart"/>
            <w:r w:rsidRPr="00C11336">
              <w:rPr>
                <w:sz w:val="20"/>
                <w:lang w:val="en-GB"/>
              </w:rPr>
              <w:t>Illaf</w:t>
            </w:r>
            <w:proofErr w:type="spellEnd"/>
            <w:r w:rsidRPr="00C11336">
              <w:rPr>
                <w:sz w:val="20"/>
                <w:lang w:val="en-GB"/>
              </w:rPr>
              <w:t xml:space="preserve"> Train, 2011</w:t>
            </w:r>
          </w:p>
        </w:tc>
      </w:tr>
      <w:tr w:rsidR="0088223A" w:rsidRPr="00C11336" w14:paraId="400AEF5C" w14:textId="77777777" w:rsidTr="0088223A">
        <w:trPr>
          <w:cantSplit/>
          <w:trHeight w:val="252"/>
          <w:jc w:val="center"/>
        </w:trPr>
        <w:tc>
          <w:tcPr>
            <w:tcW w:w="3330" w:type="dxa"/>
          </w:tcPr>
          <w:p w14:paraId="25BA6D7E" w14:textId="2B45F2CB" w:rsidR="0088223A" w:rsidRPr="00C11336" w:rsidRDefault="002D4D2F" w:rsidP="002D4D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Nervous Lingual programming Diploma</w:t>
            </w:r>
          </w:p>
        </w:tc>
        <w:tc>
          <w:tcPr>
            <w:tcW w:w="6750" w:type="dxa"/>
            <w:gridSpan w:val="5"/>
          </w:tcPr>
          <w:p w14:paraId="0D55F137" w14:textId="77777777" w:rsidR="002D4D2F" w:rsidRDefault="002D4D2F" w:rsidP="002D4D2F">
            <w:pPr>
              <w:pStyle w:val="CVSpacer"/>
              <w:jc w:val="center"/>
              <w:rPr>
                <w:sz w:val="20"/>
                <w:lang w:val="en-GB"/>
              </w:rPr>
            </w:pPr>
            <w:proofErr w:type="spellStart"/>
            <w:r w:rsidRPr="00C11336">
              <w:rPr>
                <w:sz w:val="20"/>
                <w:lang w:val="en-GB"/>
              </w:rPr>
              <w:t>Illaf</w:t>
            </w:r>
            <w:proofErr w:type="spellEnd"/>
            <w:r w:rsidRPr="00C11336">
              <w:rPr>
                <w:sz w:val="20"/>
                <w:lang w:val="en-GB"/>
              </w:rPr>
              <w:t xml:space="preserve"> Train, 2012</w:t>
            </w:r>
          </w:p>
          <w:p w14:paraId="7C075313" w14:textId="77777777" w:rsidR="0088223A" w:rsidRPr="00C11336" w:rsidRDefault="0088223A" w:rsidP="002D4D2F">
            <w:pPr>
              <w:pStyle w:val="CVSpacer"/>
              <w:jc w:val="center"/>
              <w:rPr>
                <w:sz w:val="20"/>
                <w:lang w:val="en-GB"/>
              </w:rPr>
            </w:pPr>
          </w:p>
        </w:tc>
      </w:tr>
      <w:tr w:rsidR="002D4D2F" w:rsidRPr="00C11336" w14:paraId="3C91121F" w14:textId="77777777" w:rsidTr="0088223A">
        <w:trPr>
          <w:cantSplit/>
          <w:trHeight w:val="252"/>
          <w:jc w:val="center"/>
        </w:trPr>
        <w:tc>
          <w:tcPr>
            <w:tcW w:w="3330" w:type="dxa"/>
          </w:tcPr>
          <w:p w14:paraId="29BAEE5C" w14:textId="44277D6A" w:rsidR="002D4D2F" w:rsidRDefault="002D4D2F" w:rsidP="002D4D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Becoming a great trainer</w:t>
            </w:r>
          </w:p>
        </w:tc>
        <w:tc>
          <w:tcPr>
            <w:tcW w:w="6750" w:type="dxa"/>
            <w:gridSpan w:val="5"/>
          </w:tcPr>
          <w:p w14:paraId="03570615" w14:textId="72451CAA" w:rsidR="002D4D2F" w:rsidRPr="00C11336" w:rsidRDefault="002D4D2F" w:rsidP="002D4D2F">
            <w:pPr>
              <w:pStyle w:val="CVSpacer"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Illaf</w:t>
            </w:r>
            <w:proofErr w:type="spellEnd"/>
            <w:r>
              <w:rPr>
                <w:sz w:val="20"/>
                <w:lang w:val="en-GB"/>
              </w:rPr>
              <w:t xml:space="preserve"> Train , 2012</w:t>
            </w:r>
          </w:p>
        </w:tc>
      </w:tr>
      <w:tr w:rsidR="0006658F" w:rsidRPr="00C11336" w14:paraId="1F57B8DA" w14:textId="77777777" w:rsidTr="0088223A">
        <w:trPr>
          <w:cantSplit/>
          <w:trHeight w:val="390"/>
          <w:jc w:val="center"/>
        </w:trPr>
        <w:tc>
          <w:tcPr>
            <w:tcW w:w="3330" w:type="dxa"/>
          </w:tcPr>
          <w:p w14:paraId="23274F4D" w14:textId="77777777" w:rsidR="0006658F" w:rsidRPr="00C11336" w:rsidRDefault="0006658F" w:rsidP="002D4D2F">
            <w:pPr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Other Trainings with All Needed Certificates</w:t>
            </w:r>
          </w:p>
        </w:tc>
        <w:tc>
          <w:tcPr>
            <w:tcW w:w="6750" w:type="dxa"/>
            <w:gridSpan w:val="5"/>
          </w:tcPr>
          <w:p w14:paraId="361A05A7" w14:textId="04A6CB1B" w:rsidR="0006658F" w:rsidRPr="000C4F25" w:rsidRDefault="0006658F" w:rsidP="002D4D2F">
            <w:pPr>
              <w:pStyle w:val="CVSpacer"/>
              <w:jc w:val="center"/>
              <w:rPr>
                <w:sz w:val="22"/>
                <w:szCs w:val="22"/>
                <w:lang w:val="en-GB"/>
              </w:rPr>
            </w:pPr>
            <w:r w:rsidRPr="000C4F25">
              <w:rPr>
                <w:sz w:val="22"/>
                <w:szCs w:val="22"/>
                <w:lang w:val="en-GB"/>
              </w:rPr>
              <w:t xml:space="preserve">ICDL </w:t>
            </w:r>
            <w:r w:rsidR="002D4D2F" w:rsidRPr="000C4F25">
              <w:rPr>
                <w:sz w:val="22"/>
                <w:szCs w:val="22"/>
                <w:lang w:val="en-GB"/>
              </w:rPr>
              <w:t>(international</w:t>
            </w:r>
            <w:r w:rsidRPr="000C4F25">
              <w:rPr>
                <w:sz w:val="22"/>
                <w:szCs w:val="22"/>
                <w:lang w:val="en-GB"/>
              </w:rPr>
              <w:t xml:space="preserve"> Computer Driving license )</w:t>
            </w:r>
            <w:r w:rsidR="00DF4C7C">
              <w:rPr>
                <w:sz w:val="22"/>
                <w:szCs w:val="22"/>
                <w:lang w:val="en-GB"/>
              </w:rPr>
              <w:t>…..</w:t>
            </w:r>
            <w:r>
              <w:rPr>
                <w:sz w:val="22"/>
                <w:szCs w:val="22"/>
                <w:lang w:val="en-GB"/>
              </w:rPr>
              <w:t>.</w:t>
            </w:r>
          </w:p>
        </w:tc>
      </w:tr>
      <w:tr w:rsidR="0006658F" w:rsidRPr="00C11336" w14:paraId="401BBDD7" w14:textId="77777777" w:rsidTr="0088223A">
        <w:trPr>
          <w:cantSplit/>
          <w:jc w:val="center"/>
        </w:trPr>
        <w:tc>
          <w:tcPr>
            <w:tcW w:w="3330" w:type="dxa"/>
          </w:tcPr>
          <w:p w14:paraId="6CB51A83" w14:textId="77777777" w:rsidR="0006658F" w:rsidRPr="00C11336" w:rsidRDefault="0006658F" w:rsidP="002D4D2F">
            <w:pPr>
              <w:pStyle w:val="CVHeading2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Mother tongue(s)</w:t>
            </w:r>
          </w:p>
        </w:tc>
        <w:tc>
          <w:tcPr>
            <w:tcW w:w="6750" w:type="dxa"/>
            <w:gridSpan w:val="5"/>
          </w:tcPr>
          <w:p w14:paraId="7AC7051A" w14:textId="77777777" w:rsidR="0006658F" w:rsidRPr="00C11336" w:rsidRDefault="0006658F" w:rsidP="002D4D2F">
            <w:pPr>
              <w:pStyle w:val="CVMedium-FirstLine"/>
              <w:spacing w:before="0"/>
              <w:jc w:val="center"/>
              <w:rPr>
                <w:b w:val="0"/>
                <w:lang w:val="en-GB"/>
              </w:rPr>
            </w:pPr>
            <w:r w:rsidRPr="00C11336">
              <w:rPr>
                <w:lang w:val="en-GB"/>
              </w:rPr>
              <w:t>Arabic</w:t>
            </w:r>
          </w:p>
        </w:tc>
      </w:tr>
      <w:tr w:rsidR="0006658F" w:rsidRPr="00C11336" w14:paraId="4DCC0CA0" w14:textId="77777777" w:rsidTr="0088223A">
        <w:trPr>
          <w:cantSplit/>
          <w:jc w:val="center"/>
        </w:trPr>
        <w:tc>
          <w:tcPr>
            <w:tcW w:w="3330" w:type="dxa"/>
          </w:tcPr>
          <w:p w14:paraId="54CE60DA" w14:textId="77777777" w:rsidR="0006658F" w:rsidRPr="00C11336" w:rsidRDefault="0006658F" w:rsidP="002D4D2F">
            <w:pPr>
              <w:pStyle w:val="CVHeading2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Other language(s)</w:t>
            </w:r>
          </w:p>
        </w:tc>
        <w:tc>
          <w:tcPr>
            <w:tcW w:w="6750" w:type="dxa"/>
            <w:gridSpan w:val="5"/>
          </w:tcPr>
          <w:p w14:paraId="0C665B5F" w14:textId="3A031A1C" w:rsidR="0006658F" w:rsidRPr="00C11336" w:rsidRDefault="0006658F" w:rsidP="002D4D2F">
            <w:pPr>
              <w:pStyle w:val="CVMedium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English</w:t>
            </w:r>
          </w:p>
        </w:tc>
      </w:tr>
      <w:tr w:rsidR="002D1404" w:rsidRPr="00C11336" w14:paraId="1A1E1B11" w14:textId="77777777" w:rsidTr="0088223A">
        <w:trPr>
          <w:cantSplit/>
          <w:jc w:val="center"/>
        </w:trPr>
        <w:tc>
          <w:tcPr>
            <w:tcW w:w="3330" w:type="dxa"/>
          </w:tcPr>
          <w:p w14:paraId="280D2A0C" w14:textId="77777777" w:rsidR="002D1404" w:rsidRPr="00C11336" w:rsidRDefault="002D1404" w:rsidP="002D4D2F">
            <w:pPr>
              <w:pStyle w:val="CVHeading2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Self-assessment</w:t>
            </w:r>
          </w:p>
        </w:tc>
        <w:tc>
          <w:tcPr>
            <w:tcW w:w="2250" w:type="dxa"/>
            <w:gridSpan w:val="2"/>
          </w:tcPr>
          <w:p w14:paraId="1926E373" w14:textId="77777777" w:rsidR="002D1404" w:rsidRPr="00C11336" w:rsidRDefault="002D1404" w:rsidP="002D4D2F">
            <w:pPr>
              <w:pStyle w:val="LevelAssessment-Heading1"/>
              <w:rPr>
                <w:lang w:val="en-GB"/>
              </w:rPr>
            </w:pPr>
            <w:r w:rsidRPr="00C11336">
              <w:rPr>
                <w:lang w:val="en-GB"/>
              </w:rPr>
              <w:t>Understanding</w:t>
            </w:r>
          </w:p>
        </w:tc>
        <w:tc>
          <w:tcPr>
            <w:tcW w:w="3240" w:type="dxa"/>
            <w:gridSpan w:val="2"/>
          </w:tcPr>
          <w:p w14:paraId="03F06369" w14:textId="77777777" w:rsidR="002D1404" w:rsidRPr="00C11336" w:rsidRDefault="002D1404" w:rsidP="002D4D2F">
            <w:pPr>
              <w:pStyle w:val="LevelAssessment-Heading1"/>
              <w:ind w:left="0"/>
              <w:rPr>
                <w:lang w:val="en-GB"/>
              </w:rPr>
            </w:pPr>
            <w:r w:rsidRPr="00C11336">
              <w:rPr>
                <w:lang w:val="en-GB"/>
              </w:rPr>
              <w:t>Speaking</w:t>
            </w:r>
          </w:p>
        </w:tc>
        <w:tc>
          <w:tcPr>
            <w:tcW w:w="1260" w:type="dxa"/>
          </w:tcPr>
          <w:p w14:paraId="38226233" w14:textId="77777777" w:rsidR="002D1404" w:rsidRPr="00C11336" w:rsidRDefault="002D1404" w:rsidP="002D4D2F">
            <w:pPr>
              <w:pStyle w:val="LevelAssessment-Heading1"/>
              <w:ind w:left="-298" w:right="-239"/>
              <w:rPr>
                <w:lang w:val="en-GB"/>
              </w:rPr>
            </w:pPr>
            <w:r w:rsidRPr="00C11336">
              <w:rPr>
                <w:lang w:val="en-GB"/>
              </w:rPr>
              <w:t>Writing</w:t>
            </w:r>
          </w:p>
        </w:tc>
      </w:tr>
      <w:tr w:rsidR="002D1404" w:rsidRPr="00C11336" w14:paraId="0745B844" w14:textId="77777777" w:rsidTr="0088223A">
        <w:trPr>
          <w:cantSplit/>
          <w:jc w:val="center"/>
        </w:trPr>
        <w:tc>
          <w:tcPr>
            <w:tcW w:w="3330" w:type="dxa"/>
          </w:tcPr>
          <w:p w14:paraId="10011B2B" w14:textId="77777777" w:rsidR="002D1404" w:rsidRPr="00C11336" w:rsidRDefault="002D1404" w:rsidP="002D4D2F">
            <w:pPr>
              <w:pStyle w:val="CVHeadingLevel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European level (*)</w:t>
            </w:r>
          </w:p>
        </w:tc>
        <w:tc>
          <w:tcPr>
            <w:tcW w:w="1052" w:type="dxa"/>
          </w:tcPr>
          <w:p w14:paraId="50026CBC" w14:textId="77777777" w:rsidR="002D1404" w:rsidRPr="00C11336" w:rsidRDefault="002D1404" w:rsidP="002D4D2F">
            <w:pPr>
              <w:pStyle w:val="LevelAssessment-Heading2"/>
              <w:rPr>
                <w:lang w:val="en-GB"/>
              </w:rPr>
            </w:pPr>
            <w:r w:rsidRPr="00C11336">
              <w:rPr>
                <w:lang w:val="en-GB"/>
              </w:rPr>
              <w:t>Listening</w:t>
            </w:r>
          </w:p>
        </w:tc>
        <w:tc>
          <w:tcPr>
            <w:tcW w:w="1198" w:type="dxa"/>
          </w:tcPr>
          <w:p w14:paraId="08124EBA" w14:textId="77777777" w:rsidR="002D1404" w:rsidRPr="00C11336" w:rsidRDefault="002D1404" w:rsidP="002D4D2F">
            <w:pPr>
              <w:pStyle w:val="LevelAssessment-Heading2"/>
              <w:rPr>
                <w:lang w:val="en-GB"/>
              </w:rPr>
            </w:pPr>
            <w:r w:rsidRPr="00C11336">
              <w:rPr>
                <w:lang w:val="en-GB"/>
              </w:rPr>
              <w:t>Reading</w:t>
            </w:r>
          </w:p>
        </w:tc>
        <w:tc>
          <w:tcPr>
            <w:tcW w:w="1710" w:type="dxa"/>
          </w:tcPr>
          <w:p w14:paraId="4162F4A9" w14:textId="77777777" w:rsidR="002D1404" w:rsidRPr="00C11336" w:rsidRDefault="002D1404" w:rsidP="002D4D2F">
            <w:pPr>
              <w:pStyle w:val="LevelAssessment-Heading2"/>
              <w:rPr>
                <w:lang w:val="en-GB"/>
              </w:rPr>
            </w:pPr>
            <w:r w:rsidRPr="00C11336">
              <w:rPr>
                <w:lang w:val="en-GB"/>
              </w:rPr>
              <w:t>Spoken interaction</w:t>
            </w:r>
          </w:p>
        </w:tc>
        <w:tc>
          <w:tcPr>
            <w:tcW w:w="1530" w:type="dxa"/>
          </w:tcPr>
          <w:p w14:paraId="0C50CEFD" w14:textId="77777777" w:rsidR="002D1404" w:rsidRPr="00C11336" w:rsidRDefault="002D1404" w:rsidP="002D4D2F">
            <w:pPr>
              <w:pStyle w:val="LevelAssessment-Heading2"/>
              <w:rPr>
                <w:lang w:val="en-GB"/>
              </w:rPr>
            </w:pPr>
            <w:r w:rsidRPr="00C11336">
              <w:rPr>
                <w:lang w:val="en-GB"/>
              </w:rPr>
              <w:t>Spoken production</w:t>
            </w:r>
          </w:p>
        </w:tc>
        <w:tc>
          <w:tcPr>
            <w:tcW w:w="1260" w:type="dxa"/>
          </w:tcPr>
          <w:p w14:paraId="1321805A" w14:textId="77777777" w:rsidR="002D1404" w:rsidRPr="00C11336" w:rsidRDefault="002D1404" w:rsidP="002D4D2F">
            <w:pPr>
              <w:pStyle w:val="LevelAssessment-Heading2"/>
              <w:rPr>
                <w:lang w:val="en-GB"/>
              </w:rPr>
            </w:pPr>
          </w:p>
        </w:tc>
      </w:tr>
      <w:tr w:rsidR="002D1404" w:rsidRPr="00C11336" w14:paraId="2800A243" w14:textId="77777777" w:rsidTr="0088223A">
        <w:trPr>
          <w:cantSplit/>
          <w:jc w:val="center"/>
        </w:trPr>
        <w:tc>
          <w:tcPr>
            <w:tcW w:w="3330" w:type="dxa"/>
          </w:tcPr>
          <w:p w14:paraId="18BACBB1" w14:textId="77777777" w:rsidR="002D1404" w:rsidRPr="00C11336" w:rsidRDefault="002D1404" w:rsidP="002D4D2F">
            <w:pPr>
              <w:pStyle w:val="CVHeadingLanguage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Language</w:t>
            </w:r>
          </w:p>
        </w:tc>
        <w:tc>
          <w:tcPr>
            <w:tcW w:w="1052" w:type="dxa"/>
            <w:vAlign w:val="center"/>
          </w:tcPr>
          <w:p w14:paraId="14A1E25C" w14:textId="240D6C68" w:rsidR="002D1404" w:rsidRPr="00C11336" w:rsidRDefault="002D1404" w:rsidP="002D4D2F">
            <w:pPr>
              <w:pStyle w:val="LevelAssessment-Description"/>
              <w:rPr>
                <w:lang w:val="en-GB"/>
              </w:rPr>
            </w:pPr>
            <w:r w:rsidRPr="00C11336">
              <w:rPr>
                <w:lang w:val="en-GB"/>
              </w:rPr>
              <w:t>Excellent</w:t>
            </w:r>
          </w:p>
        </w:tc>
        <w:tc>
          <w:tcPr>
            <w:tcW w:w="1198" w:type="dxa"/>
            <w:vAlign w:val="center"/>
          </w:tcPr>
          <w:p w14:paraId="2175B279" w14:textId="77777777" w:rsidR="002D1404" w:rsidRPr="00C11336" w:rsidRDefault="002D1404" w:rsidP="002D4D2F">
            <w:pPr>
              <w:pStyle w:val="LevelAssessment-Description"/>
              <w:rPr>
                <w:lang w:val="en-GB"/>
              </w:rPr>
            </w:pPr>
            <w:r w:rsidRPr="00C11336">
              <w:rPr>
                <w:lang w:val="en-GB"/>
              </w:rPr>
              <w:t>Very Good</w:t>
            </w:r>
          </w:p>
        </w:tc>
        <w:tc>
          <w:tcPr>
            <w:tcW w:w="1710" w:type="dxa"/>
            <w:vAlign w:val="center"/>
          </w:tcPr>
          <w:p w14:paraId="3B4C97A3" w14:textId="77777777" w:rsidR="002D1404" w:rsidRPr="00C11336" w:rsidRDefault="002D1404" w:rsidP="002D4D2F">
            <w:pPr>
              <w:pStyle w:val="LevelAssessment-Description"/>
              <w:rPr>
                <w:lang w:val="en-GB"/>
              </w:rPr>
            </w:pPr>
            <w:r w:rsidRPr="00C11336">
              <w:rPr>
                <w:lang w:val="en-GB"/>
              </w:rPr>
              <w:t>Very Good</w:t>
            </w:r>
          </w:p>
        </w:tc>
        <w:tc>
          <w:tcPr>
            <w:tcW w:w="1530" w:type="dxa"/>
            <w:vAlign w:val="center"/>
          </w:tcPr>
          <w:p w14:paraId="04620D3A" w14:textId="77777777" w:rsidR="002D1404" w:rsidRPr="00C11336" w:rsidRDefault="002D1404" w:rsidP="002D4D2F">
            <w:pPr>
              <w:pStyle w:val="LevelAssessment-Description"/>
              <w:rPr>
                <w:lang w:val="en-GB"/>
              </w:rPr>
            </w:pPr>
            <w:r w:rsidRPr="00C11336">
              <w:rPr>
                <w:lang w:val="en-GB"/>
              </w:rPr>
              <w:t>Very Good</w:t>
            </w:r>
          </w:p>
        </w:tc>
        <w:tc>
          <w:tcPr>
            <w:tcW w:w="1260" w:type="dxa"/>
            <w:vAlign w:val="center"/>
          </w:tcPr>
          <w:p w14:paraId="40A228B6" w14:textId="77777777" w:rsidR="002D1404" w:rsidRPr="00C11336" w:rsidRDefault="002D1404" w:rsidP="002D4D2F">
            <w:pPr>
              <w:pStyle w:val="LevelAssessment-Description"/>
              <w:rPr>
                <w:lang w:val="en-GB"/>
              </w:rPr>
            </w:pPr>
            <w:r w:rsidRPr="00C11336">
              <w:rPr>
                <w:lang w:val="en-GB"/>
              </w:rPr>
              <w:t>Very Good</w:t>
            </w:r>
          </w:p>
        </w:tc>
      </w:tr>
      <w:tr w:rsidR="0006658F" w:rsidRPr="00C11336" w14:paraId="107A7370" w14:textId="77777777" w:rsidTr="0088223A">
        <w:trPr>
          <w:cantSplit/>
          <w:jc w:val="center"/>
        </w:trPr>
        <w:tc>
          <w:tcPr>
            <w:tcW w:w="3330" w:type="dxa"/>
          </w:tcPr>
          <w:p w14:paraId="05D110AD" w14:textId="32048928" w:rsidR="0006658F" w:rsidRPr="00C11336" w:rsidRDefault="002D4D2F" w:rsidP="002D4D2F">
            <w:pPr>
              <w:pStyle w:val="CVHeading2-FirstLine"/>
              <w:spacing w:before="0"/>
              <w:jc w:val="center"/>
              <w:rPr>
                <w:lang w:val="en-GB"/>
              </w:rPr>
            </w:pPr>
            <w:r>
              <w:rPr>
                <w:lang w:val="en-GB"/>
              </w:rPr>
              <w:t>Hobbies</w:t>
            </w:r>
          </w:p>
        </w:tc>
        <w:tc>
          <w:tcPr>
            <w:tcW w:w="6750" w:type="dxa"/>
            <w:gridSpan w:val="5"/>
          </w:tcPr>
          <w:p w14:paraId="407981EF" w14:textId="730E7FEC" w:rsidR="0006658F" w:rsidRPr="00C11336" w:rsidRDefault="0006658F" w:rsidP="002D4D2F">
            <w:pPr>
              <w:pStyle w:val="CVNormal-FirstLine"/>
              <w:spacing w:before="0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Basket Ball And Tennis</w:t>
            </w:r>
          </w:p>
        </w:tc>
      </w:tr>
      <w:tr w:rsidR="0006658F" w:rsidRPr="00C11336" w14:paraId="560091ED" w14:textId="77777777" w:rsidTr="0088223A">
        <w:trPr>
          <w:cantSplit/>
          <w:jc w:val="center"/>
        </w:trPr>
        <w:tc>
          <w:tcPr>
            <w:tcW w:w="3330" w:type="dxa"/>
          </w:tcPr>
          <w:p w14:paraId="1D8F5103" w14:textId="77777777" w:rsidR="0006658F" w:rsidRPr="00C11336" w:rsidRDefault="0006658F" w:rsidP="002D4D2F">
            <w:pPr>
              <w:pStyle w:val="CVHeading2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Driving licence</w:t>
            </w:r>
          </w:p>
        </w:tc>
        <w:tc>
          <w:tcPr>
            <w:tcW w:w="6750" w:type="dxa"/>
            <w:gridSpan w:val="5"/>
          </w:tcPr>
          <w:p w14:paraId="1E239464" w14:textId="1AF4870F" w:rsidR="0006658F" w:rsidRPr="00C11336" w:rsidRDefault="0006658F" w:rsidP="002D4D2F">
            <w:pPr>
              <w:pStyle w:val="CVNormal-FirstLine"/>
              <w:spacing w:before="0"/>
              <w:jc w:val="center"/>
              <w:rPr>
                <w:lang w:val="en-GB"/>
              </w:rPr>
            </w:pPr>
            <w:r w:rsidRPr="00C11336">
              <w:rPr>
                <w:lang w:val="en-GB"/>
              </w:rPr>
              <w:t>I ha</w:t>
            </w:r>
            <w:r w:rsidR="00D5276A">
              <w:rPr>
                <w:lang w:val="en-GB"/>
              </w:rPr>
              <w:t>ve</w:t>
            </w:r>
            <w:r w:rsidRPr="00C11336">
              <w:rPr>
                <w:lang w:val="en-GB"/>
              </w:rPr>
              <w:t xml:space="preserve"> a Driving License</w:t>
            </w:r>
            <w:r w:rsidR="00D5276A">
              <w:rPr>
                <w:lang w:val="en-GB"/>
              </w:rPr>
              <w:t>.</w:t>
            </w:r>
          </w:p>
        </w:tc>
      </w:tr>
      <w:tr w:rsidR="0006658F" w:rsidRPr="00C11336" w14:paraId="082D8610" w14:textId="77777777" w:rsidTr="0088223A">
        <w:trPr>
          <w:cantSplit/>
          <w:trHeight w:val="638"/>
          <w:jc w:val="center"/>
        </w:trPr>
        <w:tc>
          <w:tcPr>
            <w:tcW w:w="3330" w:type="dxa"/>
          </w:tcPr>
          <w:p w14:paraId="1E9FCE16" w14:textId="77777777" w:rsidR="0006658F" w:rsidRDefault="0006658F" w:rsidP="002D4D2F">
            <w:pPr>
              <w:pStyle w:val="CVHeading1"/>
              <w:spacing w:before="0"/>
              <w:jc w:val="center"/>
              <w:rPr>
                <w:lang w:val="en-GB"/>
              </w:rPr>
            </w:pPr>
          </w:p>
          <w:p w14:paraId="73B1ECFE" w14:textId="77777777" w:rsidR="0006658F" w:rsidRDefault="0006658F" w:rsidP="002D4D2F">
            <w:pPr>
              <w:pStyle w:val="CVHeading1"/>
              <w:spacing w:before="0"/>
              <w:jc w:val="center"/>
              <w:rPr>
                <w:lang w:val="en-GB"/>
              </w:rPr>
            </w:pPr>
          </w:p>
          <w:p w14:paraId="0BDDC5A9" w14:textId="0E4E6A03" w:rsidR="0006658F" w:rsidRPr="00C11336" w:rsidRDefault="0006658F" w:rsidP="002D4D2F">
            <w:pPr>
              <w:pStyle w:val="CVHeading1"/>
              <w:spacing w:before="0"/>
              <w:jc w:val="center"/>
              <w:rPr>
                <w:szCs w:val="56"/>
                <w:lang w:val="en-GB"/>
              </w:rPr>
            </w:pPr>
            <w:r w:rsidRPr="00C11336">
              <w:rPr>
                <w:lang w:val="en-GB"/>
              </w:rPr>
              <w:t>References</w:t>
            </w:r>
          </w:p>
        </w:tc>
        <w:tc>
          <w:tcPr>
            <w:tcW w:w="6750" w:type="dxa"/>
            <w:gridSpan w:val="5"/>
          </w:tcPr>
          <w:p w14:paraId="65074163" w14:textId="77777777" w:rsidR="00EA3E59" w:rsidRPr="00BE7047" w:rsidRDefault="00EA3E59" w:rsidP="002D4D2F">
            <w:pPr>
              <w:suppressAutoHyphens w:val="0"/>
              <w:spacing w:after="200" w:line="276" w:lineRule="auto"/>
              <w:contextualSpacing/>
              <w:jc w:val="center"/>
              <w:rPr>
                <w:lang w:val="en-GB"/>
              </w:rPr>
            </w:pPr>
          </w:p>
          <w:p w14:paraId="39645233" w14:textId="77777777" w:rsidR="00EE48CE" w:rsidRDefault="00EE48CE" w:rsidP="002D4D2F">
            <w:pPr>
              <w:suppressAutoHyphens w:val="0"/>
              <w:spacing w:after="200" w:line="276" w:lineRule="auto"/>
              <w:ind w:left="450"/>
              <w:contextualSpacing/>
              <w:jc w:val="center"/>
              <w:rPr>
                <w:rFonts w:ascii="Calibri" w:eastAsia="Calibri" w:hAnsi="Calibri" w:cs="Simplified Arabic"/>
                <w:sz w:val="22"/>
                <w:szCs w:val="22"/>
                <w:lang w:eastAsia="en-US" w:bidi="ar-SY"/>
              </w:rPr>
            </w:pPr>
          </w:p>
          <w:p w14:paraId="62645498" w14:textId="7145B081" w:rsidR="0006658F" w:rsidRPr="00C11336" w:rsidRDefault="0006658F" w:rsidP="002D4D2F">
            <w:pPr>
              <w:suppressAutoHyphens w:val="0"/>
              <w:spacing w:after="200" w:line="276" w:lineRule="auto"/>
              <w:ind w:left="450"/>
              <w:contextualSpacing/>
              <w:jc w:val="center"/>
              <w:rPr>
                <w:rFonts w:ascii="Calibri" w:eastAsia="Calibri" w:hAnsi="Calibri" w:cs="Simplified Arabic"/>
                <w:sz w:val="22"/>
                <w:szCs w:val="22"/>
                <w:lang w:eastAsia="en-US" w:bidi="ar-SY"/>
              </w:rPr>
            </w:pPr>
            <w:r w:rsidRPr="00C11336">
              <w:rPr>
                <w:rFonts w:ascii="Calibri" w:eastAsia="Calibri" w:hAnsi="Calibri" w:cs="Simplified Arabic"/>
                <w:sz w:val="22"/>
                <w:szCs w:val="22"/>
                <w:lang w:eastAsia="en-US" w:bidi="ar-SY"/>
              </w:rPr>
              <w:t>available upon your request.</w:t>
            </w:r>
          </w:p>
          <w:p w14:paraId="3E0E3F0F" w14:textId="77777777" w:rsidR="0006658F" w:rsidRPr="00C11336" w:rsidRDefault="0006658F" w:rsidP="002D4D2F">
            <w:pPr>
              <w:pStyle w:val="CVSpacer"/>
              <w:jc w:val="center"/>
              <w:rPr>
                <w:sz w:val="20"/>
                <w:lang w:val="en-GB"/>
              </w:rPr>
            </w:pPr>
          </w:p>
          <w:p w14:paraId="4395F53F" w14:textId="77777777" w:rsidR="0006658F" w:rsidRPr="00C11336" w:rsidRDefault="0006658F" w:rsidP="002D4D2F">
            <w:pPr>
              <w:pStyle w:val="CVSpacer"/>
              <w:jc w:val="center"/>
              <w:rPr>
                <w:sz w:val="20"/>
                <w:lang w:val="en-GB"/>
              </w:rPr>
            </w:pPr>
          </w:p>
          <w:p w14:paraId="6AEE40B6" w14:textId="77777777" w:rsidR="0006658F" w:rsidRPr="00C11336" w:rsidRDefault="0006658F" w:rsidP="002D4D2F">
            <w:pPr>
              <w:pStyle w:val="CVSpacer"/>
              <w:jc w:val="center"/>
              <w:rPr>
                <w:sz w:val="20"/>
                <w:lang w:val="en-GB"/>
              </w:rPr>
            </w:pPr>
          </w:p>
          <w:p w14:paraId="51356341" w14:textId="77777777" w:rsidR="0006658F" w:rsidRPr="00C11336" w:rsidRDefault="0006658F" w:rsidP="002D4D2F">
            <w:pPr>
              <w:pStyle w:val="CVSpacer"/>
              <w:jc w:val="center"/>
              <w:rPr>
                <w:sz w:val="20"/>
                <w:lang w:val="en-GB"/>
              </w:rPr>
            </w:pPr>
          </w:p>
        </w:tc>
      </w:tr>
    </w:tbl>
    <w:p w14:paraId="557CD84C" w14:textId="77777777" w:rsidR="001C7D3F" w:rsidRPr="00DC6F51" w:rsidRDefault="001C7D3F" w:rsidP="00DC6F51">
      <w:pPr>
        <w:tabs>
          <w:tab w:val="left" w:pos="8690"/>
        </w:tabs>
      </w:pPr>
    </w:p>
    <w:sectPr w:rsidR="001C7D3F" w:rsidRPr="00DC6F51" w:rsidSect="002D14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rman Navasardyan" w:date="2019-04-08T16:39:00Z" w:initials="AN">
    <w:p w14:paraId="6B0AD5FB" w14:textId="60B83776" w:rsidR="001F3FB0" w:rsidRDefault="001F3FB0">
      <w:pPr>
        <w:pStyle w:val="CommentText"/>
      </w:pPr>
      <w:r>
        <w:rPr>
          <w:rStyle w:val="CommentReference"/>
        </w:rPr>
        <w:annotationRef/>
      </w:r>
      <w:r>
        <w:t>Add a zip code, if exists.</w:t>
      </w:r>
    </w:p>
  </w:comment>
  <w:comment w:id="7" w:author="Arman Navasardyan" w:date="2019-04-08T16:40:00Z" w:initials="AN">
    <w:p w14:paraId="5E68EFA5" w14:textId="6C3CF3CA" w:rsidR="00AB7AF8" w:rsidRDefault="00AB7AF8">
      <w:pPr>
        <w:pStyle w:val="CommentText"/>
      </w:pPr>
      <w:r>
        <w:rPr>
          <w:rStyle w:val="CommentReference"/>
        </w:rPr>
        <w:annotationRef/>
      </w:r>
      <w:r>
        <w:t>Not SOS?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0AD5FB" w15:done="0"/>
  <w15:commentEx w15:paraId="5E68EF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0AD5FB" w16cid:durableId="2055F7C6"/>
  <w16cid:commentId w16cid:paraId="5E68EFA5" w16cid:durableId="2055F7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3CFCE" w14:textId="77777777" w:rsidR="00700F17" w:rsidRDefault="00700F17">
      <w:r>
        <w:separator/>
      </w:r>
    </w:p>
  </w:endnote>
  <w:endnote w:type="continuationSeparator" w:id="0">
    <w:p w14:paraId="04E62D40" w14:textId="77777777" w:rsidR="00700F17" w:rsidRDefault="0070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ECC5C" w14:textId="77777777" w:rsidR="003E5EE5" w:rsidRDefault="003E5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8474A" w14:textId="77777777" w:rsidR="003E5EE5" w:rsidRDefault="003E5E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58006" w14:textId="77777777" w:rsidR="003E5EE5" w:rsidRDefault="003E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046A6" w14:textId="77777777" w:rsidR="00700F17" w:rsidRDefault="00700F17">
      <w:r>
        <w:separator/>
      </w:r>
    </w:p>
  </w:footnote>
  <w:footnote w:type="continuationSeparator" w:id="0">
    <w:p w14:paraId="552FDEBC" w14:textId="77777777" w:rsidR="00700F17" w:rsidRDefault="00700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CCF08" w14:textId="77777777" w:rsidR="003E5EE5" w:rsidRDefault="003E5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99AA3" w14:textId="77777777" w:rsidR="00CD226B" w:rsidRDefault="00CD22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C42EF" w14:textId="77777777" w:rsidR="003E5EE5" w:rsidRDefault="003E5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FB1"/>
    <w:multiLevelType w:val="hybridMultilevel"/>
    <w:tmpl w:val="9266CF0A"/>
    <w:lvl w:ilvl="0" w:tplc="04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30B6F42"/>
    <w:multiLevelType w:val="hybridMultilevel"/>
    <w:tmpl w:val="1CEC05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4CA6"/>
    <w:multiLevelType w:val="hybridMultilevel"/>
    <w:tmpl w:val="5958DE54"/>
    <w:lvl w:ilvl="0" w:tplc="ACA81F4E">
      <w:start w:val="1"/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man Navasardyan">
    <w15:presenceInfo w15:providerId="AD" w15:userId="S-1-5-21-889838981-920820592-1903951286-8276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B9"/>
    <w:rsid w:val="000051CF"/>
    <w:rsid w:val="0006658F"/>
    <w:rsid w:val="000A518E"/>
    <w:rsid w:val="000C4F25"/>
    <w:rsid w:val="000D2DF7"/>
    <w:rsid w:val="00102BB8"/>
    <w:rsid w:val="00113296"/>
    <w:rsid w:val="00132F5E"/>
    <w:rsid w:val="0015049F"/>
    <w:rsid w:val="00153A9B"/>
    <w:rsid w:val="00157440"/>
    <w:rsid w:val="00173056"/>
    <w:rsid w:val="00184C74"/>
    <w:rsid w:val="00195E67"/>
    <w:rsid w:val="001C6C0C"/>
    <w:rsid w:val="001C7D3F"/>
    <w:rsid w:val="001E0F83"/>
    <w:rsid w:val="001E5701"/>
    <w:rsid w:val="001F3FB0"/>
    <w:rsid w:val="00205E7D"/>
    <w:rsid w:val="00217AA5"/>
    <w:rsid w:val="00253A6B"/>
    <w:rsid w:val="00265782"/>
    <w:rsid w:val="00275C84"/>
    <w:rsid w:val="00286968"/>
    <w:rsid w:val="002B7A64"/>
    <w:rsid w:val="002C1678"/>
    <w:rsid w:val="002D1404"/>
    <w:rsid w:val="002D3D1E"/>
    <w:rsid w:val="002D4D2F"/>
    <w:rsid w:val="002F2992"/>
    <w:rsid w:val="003010E2"/>
    <w:rsid w:val="00301F2D"/>
    <w:rsid w:val="003031EC"/>
    <w:rsid w:val="003415AD"/>
    <w:rsid w:val="00360D18"/>
    <w:rsid w:val="0036296F"/>
    <w:rsid w:val="0037582D"/>
    <w:rsid w:val="00387B83"/>
    <w:rsid w:val="003917E1"/>
    <w:rsid w:val="00392AA7"/>
    <w:rsid w:val="003C4E5E"/>
    <w:rsid w:val="003D5100"/>
    <w:rsid w:val="003E5EE5"/>
    <w:rsid w:val="00424669"/>
    <w:rsid w:val="00444C67"/>
    <w:rsid w:val="00457B66"/>
    <w:rsid w:val="004A0D44"/>
    <w:rsid w:val="004A257A"/>
    <w:rsid w:val="004A35A8"/>
    <w:rsid w:val="004C0E2C"/>
    <w:rsid w:val="004E0C2B"/>
    <w:rsid w:val="004F53D1"/>
    <w:rsid w:val="00503259"/>
    <w:rsid w:val="005170CA"/>
    <w:rsid w:val="00563831"/>
    <w:rsid w:val="00583DD9"/>
    <w:rsid w:val="005B01FB"/>
    <w:rsid w:val="005E1467"/>
    <w:rsid w:val="005E7265"/>
    <w:rsid w:val="005F3412"/>
    <w:rsid w:val="005F55CD"/>
    <w:rsid w:val="00602588"/>
    <w:rsid w:val="00611FAB"/>
    <w:rsid w:val="00625681"/>
    <w:rsid w:val="00650D12"/>
    <w:rsid w:val="00663718"/>
    <w:rsid w:val="00675230"/>
    <w:rsid w:val="006964A3"/>
    <w:rsid w:val="006B69B1"/>
    <w:rsid w:val="006B6CC2"/>
    <w:rsid w:val="00700F17"/>
    <w:rsid w:val="00727B14"/>
    <w:rsid w:val="00746127"/>
    <w:rsid w:val="007509A0"/>
    <w:rsid w:val="00762C0F"/>
    <w:rsid w:val="007B73B9"/>
    <w:rsid w:val="007E6406"/>
    <w:rsid w:val="007F199B"/>
    <w:rsid w:val="0083000F"/>
    <w:rsid w:val="00837743"/>
    <w:rsid w:val="008622BC"/>
    <w:rsid w:val="00862310"/>
    <w:rsid w:val="0088223A"/>
    <w:rsid w:val="008A647C"/>
    <w:rsid w:val="00902296"/>
    <w:rsid w:val="009170BE"/>
    <w:rsid w:val="009308CD"/>
    <w:rsid w:val="00942ADB"/>
    <w:rsid w:val="00961E31"/>
    <w:rsid w:val="009765B8"/>
    <w:rsid w:val="009876CB"/>
    <w:rsid w:val="009A0D99"/>
    <w:rsid w:val="009A1EC3"/>
    <w:rsid w:val="009A6550"/>
    <w:rsid w:val="009F58AD"/>
    <w:rsid w:val="009F6787"/>
    <w:rsid w:val="00A5419F"/>
    <w:rsid w:val="00A6466B"/>
    <w:rsid w:val="00A96499"/>
    <w:rsid w:val="00AB1FCD"/>
    <w:rsid w:val="00AB7AF8"/>
    <w:rsid w:val="00AD7066"/>
    <w:rsid w:val="00AE3085"/>
    <w:rsid w:val="00AF2774"/>
    <w:rsid w:val="00AF4C7E"/>
    <w:rsid w:val="00AF7702"/>
    <w:rsid w:val="00B75197"/>
    <w:rsid w:val="00BD6E59"/>
    <w:rsid w:val="00BE7047"/>
    <w:rsid w:val="00C11336"/>
    <w:rsid w:val="00C3560F"/>
    <w:rsid w:val="00C56D25"/>
    <w:rsid w:val="00C768A7"/>
    <w:rsid w:val="00C8310B"/>
    <w:rsid w:val="00CA3E3F"/>
    <w:rsid w:val="00CA7A6D"/>
    <w:rsid w:val="00CB300C"/>
    <w:rsid w:val="00CD05A9"/>
    <w:rsid w:val="00CD226B"/>
    <w:rsid w:val="00CD53C2"/>
    <w:rsid w:val="00CE592D"/>
    <w:rsid w:val="00D05C19"/>
    <w:rsid w:val="00D110B9"/>
    <w:rsid w:val="00D13F62"/>
    <w:rsid w:val="00D24DC1"/>
    <w:rsid w:val="00D34511"/>
    <w:rsid w:val="00D368A8"/>
    <w:rsid w:val="00D5276A"/>
    <w:rsid w:val="00D52EDF"/>
    <w:rsid w:val="00D6675B"/>
    <w:rsid w:val="00D66D13"/>
    <w:rsid w:val="00D80227"/>
    <w:rsid w:val="00D8537A"/>
    <w:rsid w:val="00DC3184"/>
    <w:rsid w:val="00DC5015"/>
    <w:rsid w:val="00DC6F51"/>
    <w:rsid w:val="00DD5010"/>
    <w:rsid w:val="00DF24FE"/>
    <w:rsid w:val="00DF48CA"/>
    <w:rsid w:val="00DF4C7C"/>
    <w:rsid w:val="00E06457"/>
    <w:rsid w:val="00E24C9E"/>
    <w:rsid w:val="00EA3E59"/>
    <w:rsid w:val="00EA5E94"/>
    <w:rsid w:val="00ED70FB"/>
    <w:rsid w:val="00EE48CE"/>
    <w:rsid w:val="00EF25D8"/>
    <w:rsid w:val="00EF761A"/>
    <w:rsid w:val="00F02D5D"/>
    <w:rsid w:val="00F375EC"/>
    <w:rsid w:val="00F43562"/>
    <w:rsid w:val="00F73CF4"/>
    <w:rsid w:val="00F93035"/>
    <w:rsid w:val="00F95721"/>
    <w:rsid w:val="00FA63E5"/>
    <w:rsid w:val="00FA6BD5"/>
    <w:rsid w:val="00FB176A"/>
    <w:rsid w:val="00FC04C8"/>
    <w:rsid w:val="00FC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3FFBDB"/>
  <w15:chartTrackingRefBased/>
  <w15:docId w15:val="{D69CF5D5-DB2D-2041-B207-896115A3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hAnsi="Arial Narrow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semiHidden/>
    <w:pPr>
      <w:spacing w:after="120"/>
    </w:p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character" w:styleId="FollowedHyperlink">
    <w:name w:val="FollowedHyperlink"/>
    <w:uiPriority w:val="99"/>
    <w:semiHidden/>
    <w:unhideWhenUsed/>
    <w:rsid w:val="000A518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18E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0A518E"/>
    <w:rPr>
      <w:rFonts w:ascii="Arial Narrow" w:hAnsi="Arial Narrow"/>
      <w:lang w:eastAsia="ar-SA"/>
    </w:rPr>
  </w:style>
  <w:style w:type="paragraph" w:styleId="ListParagraph">
    <w:name w:val="List Paragraph"/>
    <w:basedOn w:val="Normal"/>
    <w:uiPriority w:val="34"/>
    <w:qFormat/>
    <w:rsid w:val="00AE3085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3000F"/>
    <w:rPr>
      <w:rFonts w:ascii="Segoe UI" w:hAnsi="Segoe UI" w:cs="Segoe UI"/>
      <w:sz w:val="18"/>
      <w:szCs w:val="18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A3E5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F3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F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FB0"/>
    <w:rPr>
      <w:rFonts w:ascii="Arial Narrow" w:hAnsi="Arial Narrow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FB0"/>
    <w:rPr>
      <w:rFonts w:ascii="Arial Narrow" w:hAnsi="Arial Narrow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Curriculum Vitae</vt:lpstr>
    </vt:vector>
  </TitlesOfParts>
  <Company>HP</Company>
  <LinksUpToDate>false</LinksUpToDate>
  <CharactersWithSpaces>3740</CharactersWithSpaces>
  <SharedDoc>false</SharedDoc>
  <HLinks>
    <vt:vector size="6" baseType="variant">
      <vt:variant>
        <vt:i4>6881298</vt:i4>
      </vt:variant>
      <vt:variant>
        <vt:i4>0</vt:i4>
      </vt:variant>
      <vt:variant>
        <vt:i4>0</vt:i4>
      </vt:variant>
      <vt:variant>
        <vt:i4>5</vt:i4>
      </vt:variant>
      <vt:variant>
        <vt:lpwstr>mailto:ch.kh11@hotmail.com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dc:subject/>
  <dc:creator>PHT</dc:creator>
  <cp:keywords/>
  <cp:lastModifiedBy>barakat amjad</cp:lastModifiedBy>
  <cp:revision>23</cp:revision>
  <cp:lastPrinted>2019-01-28T10:27:00Z</cp:lastPrinted>
  <dcterms:created xsi:type="dcterms:W3CDTF">2019-04-13T16:51:00Z</dcterms:created>
  <dcterms:modified xsi:type="dcterms:W3CDTF">2019-04-14T06:40:00Z</dcterms:modified>
</cp:coreProperties>
</file>